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E5CD" w14:textId="77777777" w:rsidR="00E97B19" w:rsidRDefault="00BF46E9">
      <w:pPr>
        <w:pStyle w:val="Title"/>
      </w:pPr>
      <w:r>
        <w:t>PLOS Formatting Requests</w:t>
      </w:r>
    </w:p>
    <w:p w14:paraId="08FCCAF5" w14:textId="77777777" w:rsidR="00E97B19" w:rsidRDefault="00BF46E9">
      <w:pPr>
        <w:pStyle w:val="Heading1"/>
        <w:jc w:val="both"/>
      </w:pPr>
      <w:r>
        <w:t>For: "The evolutionary history of topological variations in the CPA/AT transporters"</w:t>
      </w:r>
    </w:p>
    <w:p w14:paraId="6502D88B" w14:textId="77777777" w:rsidR="00E97B19" w:rsidRDefault="00E97B19">
      <w:pPr>
        <w:pStyle w:val="LO-normal"/>
      </w:pPr>
    </w:p>
    <w:p w14:paraId="393A2789" w14:textId="77777777" w:rsidR="00E97B19" w:rsidRDefault="00BF46E9">
      <w:pPr>
        <w:pStyle w:val="LO-normal"/>
        <w:shd w:val="clear" w:color="auto" w:fill="DEEBF6"/>
        <w:tabs>
          <w:tab w:val="left" w:pos="4950"/>
        </w:tabs>
        <w:spacing w:before="120" w:after="120"/>
        <w:ind w:left="720"/>
        <w:rPr>
          <w:color w:val="404040"/>
          <w:sz w:val="24"/>
          <w:szCs w:val="24"/>
        </w:rPr>
      </w:pPr>
      <w:r>
        <w:rPr>
          <w:color w:val="404040"/>
          <w:sz w:val="24"/>
          <w:szCs w:val="24"/>
        </w:rPr>
        <w:t>We have provided you with a locked, track</w:t>
      </w:r>
      <w:r>
        <w:rPr>
          <w:color w:val="404040"/>
          <w:sz w:val="24"/>
          <w:szCs w:val="24"/>
        </w:rPr>
        <w:t>ed</w:t>
      </w:r>
      <w:r>
        <w:rPr>
          <w:color w:val="404040"/>
          <w:sz w:val="24"/>
          <w:szCs w:val="24"/>
        </w:rPr>
        <w:t xml:space="preserve">-changes version of your manuscript. Please update this version of your manuscript only, according to our requests below. </w:t>
      </w:r>
      <w:r>
        <w:rPr>
          <w:i/>
          <w:color w:val="404040"/>
          <w:sz w:val="24"/>
          <w:szCs w:val="24"/>
        </w:rPr>
        <w:t xml:space="preserve">PLOS Computational Biology </w:t>
      </w:r>
      <w:r>
        <w:rPr>
          <w:color w:val="404040"/>
          <w:sz w:val="24"/>
          <w:szCs w:val="24"/>
        </w:rPr>
        <w:t xml:space="preserve">will only accept a returned version of your manuscript with locked tracked changes. </w:t>
      </w:r>
    </w:p>
    <w:p w14:paraId="070B80D9" w14:textId="77777777" w:rsidR="00E97B19" w:rsidRDefault="00BF46E9">
      <w:pPr>
        <w:pStyle w:val="LO-normal"/>
        <w:shd w:val="clear" w:color="auto" w:fill="DEEBF6"/>
        <w:spacing w:before="120" w:after="120"/>
        <w:ind w:left="720"/>
        <w:rPr>
          <w:color w:val="404040"/>
          <w:sz w:val="24"/>
          <w:szCs w:val="24"/>
        </w:rPr>
      </w:pPr>
      <w:r>
        <w:rPr>
          <w:color w:val="404040"/>
          <w:sz w:val="24"/>
          <w:szCs w:val="24"/>
        </w:rPr>
        <w:t>To access your manuscr</w:t>
      </w:r>
      <w:r>
        <w:rPr>
          <w:color w:val="404040"/>
          <w:sz w:val="24"/>
          <w:szCs w:val="24"/>
        </w:rPr>
        <w:t>ipt and complete these changes, please follow the link in the email we sent you. You will find the submission in "Current Task Assignments", and will need to click "Submit Task" in order to upload your corrected file(s).</w:t>
      </w:r>
    </w:p>
    <w:p w14:paraId="5F5AC2A5" w14:textId="77777777" w:rsidR="00E97B19" w:rsidRDefault="00BF46E9">
      <w:pPr>
        <w:pStyle w:val="LO-normal"/>
        <w:shd w:val="clear" w:color="auto" w:fill="DEEBF6"/>
        <w:spacing w:before="120" w:after="120"/>
        <w:ind w:left="720"/>
        <w:rPr>
          <w:color w:val="404040"/>
          <w:sz w:val="24"/>
          <w:szCs w:val="24"/>
        </w:rPr>
      </w:pPr>
      <w:r>
        <w:rPr>
          <w:b/>
          <w:color w:val="404040"/>
          <w:sz w:val="24"/>
          <w:szCs w:val="24"/>
        </w:rPr>
        <w:t xml:space="preserve">This is the FINAL stage for you to </w:t>
      </w:r>
      <w:r>
        <w:rPr>
          <w:b/>
          <w:color w:val="404040"/>
          <w:sz w:val="24"/>
          <w:szCs w:val="24"/>
        </w:rPr>
        <w:t>copyedit your manuscript and figure files.</w:t>
      </w:r>
      <w:r>
        <w:rPr>
          <w:color w:val="404040"/>
          <w:sz w:val="24"/>
          <w:szCs w:val="24"/>
        </w:rPr>
        <w:t xml:space="preserve"> We strongly recommend that all authors double check ALL files prior to the final versions being submitted. Changes to the manuscript, statements, author list, references, equations, or figures, including resizing,</w:t>
      </w:r>
      <w:r>
        <w:rPr>
          <w:color w:val="404040"/>
          <w:sz w:val="24"/>
          <w:szCs w:val="24"/>
        </w:rPr>
        <w:t xml:space="preserve"> at the proof stage WILL NOT BE ACCEPTED.</w:t>
      </w:r>
    </w:p>
    <w:p w14:paraId="37EA2E86" w14:textId="77777777" w:rsidR="00E97B19" w:rsidRDefault="00BF46E9">
      <w:pPr>
        <w:pStyle w:val="LO-normal"/>
        <w:shd w:val="clear" w:color="auto" w:fill="DEEBF6"/>
        <w:spacing w:before="120" w:after="120"/>
        <w:ind w:left="720"/>
        <w:rPr>
          <w:color w:val="404040"/>
          <w:sz w:val="24"/>
          <w:szCs w:val="24"/>
        </w:rPr>
      </w:pPr>
      <w:bookmarkStart w:id="0" w:name="_heading=h.gjdgxs"/>
      <w:bookmarkEnd w:id="0"/>
      <w:r>
        <w:rPr>
          <w:b/>
          <w:color w:val="404040"/>
          <w:sz w:val="24"/>
          <w:szCs w:val="24"/>
        </w:rPr>
        <w:t>Questions?</w:t>
      </w:r>
      <w:r>
        <w:rPr>
          <w:color w:val="404040"/>
          <w:sz w:val="24"/>
          <w:szCs w:val="24"/>
        </w:rPr>
        <w:t xml:space="preserve"> Email ploscompbiol@plos.org quoting your manuscript number.</w:t>
      </w:r>
    </w:p>
    <w:p w14:paraId="2E07AAD0" w14:textId="77777777" w:rsidR="00E97B19" w:rsidRDefault="00BF46E9">
      <w:pPr>
        <w:pStyle w:val="Heading1"/>
      </w:pPr>
      <w:r>
        <w:t>METADATA CHECK</w:t>
      </w:r>
    </w:p>
    <w:p w14:paraId="7730C91F" w14:textId="77777777" w:rsidR="00E97B19" w:rsidRDefault="00BF46E9">
      <w:pPr>
        <w:pStyle w:val="LO-normal"/>
        <w:rPr>
          <w:sz w:val="24"/>
          <w:szCs w:val="24"/>
        </w:rPr>
      </w:pPr>
      <w:r>
        <w:rPr>
          <w:sz w:val="24"/>
          <w:szCs w:val="24"/>
        </w:rPr>
        <w:t>Please confirm that the following information is correct and contact us if any changes are necessary. This information will be i</w:t>
      </w:r>
      <w:r>
        <w:rPr>
          <w:sz w:val="24"/>
          <w:szCs w:val="24"/>
        </w:rPr>
        <w:t xml:space="preserve">ndexed in PubMed and published by </w:t>
      </w:r>
      <w:r>
        <w:rPr>
          <w:i/>
          <w:sz w:val="24"/>
          <w:szCs w:val="24"/>
        </w:rPr>
        <w:t>PLOS Computational Biology</w:t>
      </w:r>
      <w:r>
        <w:rPr>
          <w:sz w:val="24"/>
          <w:szCs w:val="24"/>
        </w:rPr>
        <w:t xml:space="preserve"> as you have written them.</w:t>
      </w:r>
    </w:p>
    <w:p w14:paraId="25A0A91E" w14:textId="77777777" w:rsidR="00E97B19" w:rsidRDefault="00BF46E9">
      <w:pPr>
        <w:pStyle w:val="LO-normal"/>
        <w:numPr>
          <w:ilvl w:val="0"/>
          <w:numId w:val="2"/>
        </w:numPr>
        <w:spacing w:after="0" w:line="254" w:lineRule="auto"/>
        <w:rPr>
          <w:color w:val="000000"/>
          <w:sz w:val="24"/>
          <w:szCs w:val="24"/>
        </w:rPr>
      </w:pPr>
      <w:r>
        <w:rPr>
          <w:color w:val="000000"/>
          <w:sz w:val="24"/>
          <w:szCs w:val="24"/>
        </w:rPr>
        <w:t xml:space="preserve">Your </w:t>
      </w:r>
      <w:r>
        <w:rPr>
          <w:b/>
          <w:color w:val="000000"/>
          <w:sz w:val="24"/>
          <w:szCs w:val="24"/>
        </w:rPr>
        <w:t>Author Contributions</w:t>
      </w:r>
      <w:r>
        <w:rPr>
          <w:color w:val="000000"/>
          <w:sz w:val="24"/>
          <w:szCs w:val="24"/>
        </w:rPr>
        <w:t xml:space="preserve"> will be typeset as follows:</w:t>
      </w:r>
    </w:p>
    <w:p w14:paraId="1F84AB4F" w14:textId="77777777" w:rsidR="00E97B19" w:rsidRDefault="00BF46E9">
      <w:pPr>
        <w:pStyle w:val="LO-normal"/>
        <w:numPr>
          <w:ilvl w:val="0"/>
          <w:numId w:val="3"/>
        </w:numPr>
        <w:spacing w:after="0"/>
        <w:rPr>
          <w:color w:val="000000"/>
          <w:sz w:val="24"/>
          <w:szCs w:val="24"/>
        </w:rPr>
      </w:pPr>
      <w:r>
        <w:rPr>
          <w:color w:val="000000"/>
          <w:sz w:val="24"/>
          <w:szCs w:val="24"/>
        </w:rPr>
        <w:t xml:space="preserve">Conceptualization: Arne Elofsson, Govindarajan Sudha, Claudio </w:t>
      </w:r>
      <w:proofErr w:type="spellStart"/>
      <w:r>
        <w:rPr>
          <w:color w:val="000000"/>
          <w:sz w:val="24"/>
          <w:szCs w:val="24"/>
        </w:rPr>
        <w:t>Bassot</w:t>
      </w:r>
      <w:proofErr w:type="spellEnd"/>
    </w:p>
    <w:p w14:paraId="3FACAD26" w14:textId="77777777" w:rsidR="00E97B19" w:rsidRDefault="00BF46E9">
      <w:pPr>
        <w:pStyle w:val="LO-normal"/>
        <w:numPr>
          <w:ilvl w:val="0"/>
          <w:numId w:val="3"/>
        </w:numPr>
        <w:spacing w:after="0"/>
        <w:rPr>
          <w:color w:val="000000"/>
          <w:sz w:val="24"/>
          <w:szCs w:val="24"/>
        </w:rPr>
      </w:pPr>
      <w:r>
        <w:rPr>
          <w:color w:val="000000"/>
          <w:sz w:val="24"/>
          <w:szCs w:val="24"/>
        </w:rPr>
        <w:t xml:space="preserve">Data curation: </w:t>
      </w:r>
      <w:r>
        <w:rPr>
          <w:sz w:val="24"/>
          <w:szCs w:val="24"/>
        </w:rPr>
        <w:t xml:space="preserve">Claudio </w:t>
      </w:r>
      <w:proofErr w:type="spellStart"/>
      <w:r>
        <w:rPr>
          <w:sz w:val="24"/>
          <w:szCs w:val="24"/>
        </w:rPr>
        <w:t>Bassot</w:t>
      </w:r>
      <w:proofErr w:type="spellEnd"/>
    </w:p>
    <w:p w14:paraId="5E7B4E2A" w14:textId="77777777" w:rsidR="00E97B19" w:rsidRDefault="00BF46E9">
      <w:pPr>
        <w:pStyle w:val="LO-normal"/>
        <w:numPr>
          <w:ilvl w:val="0"/>
          <w:numId w:val="3"/>
        </w:numPr>
        <w:spacing w:after="0"/>
        <w:rPr>
          <w:color w:val="000000"/>
          <w:sz w:val="24"/>
          <w:szCs w:val="24"/>
        </w:rPr>
      </w:pPr>
      <w:r>
        <w:rPr>
          <w:color w:val="000000"/>
          <w:sz w:val="24"/>
          <w:szCs w:val="24"/>
        </w:rPr>
        <w:t xml:space="preserve">Formal analysis: Govindarajan Sudha, </w:t>
      </w:r>
      <w:r>
        <w:rPr>
          <w:sz w:val="24"/>
          <w:szCs w:val="24"/>
        </w:rPr>
        <w:t xml:space="preserve">Claudio </w:t>
      </w:r>
      <w:proofErr w:type="spellStart"/>
      <w:r>
        <w:rPr>
          <w:sz w:val="24"/>
          <w:szCs w:val="24"/>
        </w:rPr>
        <w:t>Bassot</w:t>
      </w:r>
      <w:proofErr w:type="spellEnd"/>
    </w:p>
    <w:p w14:paraId="3B728669" w14:textId="77777777" w:rsidR="00E97B19" w:rsidRDefault="00BF46E9">
      <w:pPr>
        <w:pStyle w:val="LO-normal"/>
        <w:numPr>
          <w:ilvl w:val="0"/>
          <w:numId w:val="3"/>
        </w:numPr>
        <w:spacing w:after="0"/>
        <w:rPr>
          <w:color w:val="000000"/>
          <w:sz w:val="24"/>
          <w:szCs w:val="24"/>
        </w:rPr>
      </w:pPr>
      <w:r>
        <w:rPr>
          <w:color w:val="000000"/>
          <w:sz w:val="24"/>
          <w:szCs w:val="24"/>
        </w:rPr>
        <w:t xml:space="preserve">Funding acquisition: </w:t>
      </w:r>
    </w:p>
    <w:p w14:paraId="339B4C3A" w14:textId="77777777" w:rsidR="00E97B19" w:rsidRDefault="00BF46E9">
      <w:pPr>
        <w:pStyle w:val="LO-normal"/>
        <w:numPr>
          <w:ilvl w:val="0"/>
          <w:numId w:val="3"/>
        </w:numPr>
        <w:spacing w:after="0"/>
        <w:rPr>
          <w:color w:val="000000"/>
          <w:sz w:val="24"/>
          <w:szCs w:val="24"/>
        </w:rPr>
      </w:pPr>
      <w:r>
        <w:rPr>
          <w:color w:val="000000"/>
          <w:sz w:val="24"/>
          <w:szCs w:val="24"/>
        </w:rPr>
        <w:t xml:space="preserve">Investigation: Govindarajan Sudha, </w:t>
      </w:r>
      <w:r>
        <w:rPr>
          <w:sz w:val="24"/>
          <w:szCs w:val="24"/>
        </w:rPr>
        <w:t xml:space="preserve">Claudio </w:t>
      </w:r>
      <w:proofErr w:type="spellStart"/>
      <w:r>
        <w:rPr>
          <w:sz w:val="24"/>
          <w:szCs w:val="24"/>
        </w:rPr>
        <w:t>Bassot</w:t>
      </w:r>
      <w:proofErr w:type="spellEnd"/>
    </w:p>
    <w:p w14:paraId="67C81DFE" w14:textId="77777777" w:rsidR="00E97B19" w:rsidRDefault="00BF46E9">
      <w:pPr>
        <w:pStyle w:val="LO-normal"/>
        <w:numPr>
          <w:ilvl w:val="0"/>
          <w:numId w:val="3"/>
        </w:numPr>
        <w:spacing w:after="0"/>
        <w:rPr>
          <w:color w:val="000000"/>
          <w:sz w:val="24"/>
          <w:szCs w:val="24"/>
        </w:rPr>
      </w:pPr>
      <w:r>
        <w:rPr>
          <w:color w:val="000000"/>
          <w:sz w:val="24"/>
          <w:szCs w:val="24"/>
        </w:rPr>
        <w:t xml:space="preserve">Methodology: </w:t>
      </w:r>
      <w:r>
        <w:rPr>
          <w:sz w:val="24"/>
          <w:szCs w:val="24"/>
        </w:rPr>
        <w:t xml:space="preserve">Govindarajan Sudha, Claudio </w:t>
      </w:r>
      <w:proofErr w:type="spellStart"/>
      <w:r>
        <w:rPr>
          <w:sz w:val="24"/>
          <w:szCs w:val="24"/>
        </w:rPr>
        <w:t>Bassot</w:t>
      </w:r>
      <w:proofErr w:type="spellEnd"/>
    </w:p>
    <w:p w14:paraId="033379B6" w14:textId="77777777" w:rsidR="00E97B19" w:rsidRDefault="00BF46E9">
      <w:pPr>
        <w:pStyle w:val="LO-normal"/>
        <w:numPr>
          <w:ilvl w:val="0"/>
          <w:numId w:val="3"/>
        </w:numPr>
        <w:spacing w:after="0"/>
        <w:rPr>
          <w:color w:val="000000"/>
          <w:sz w:val="24"/>
          <w:szCs w:val="24"/>
        </w:rPr>
      </w:pPr>
      <w:r>
        <w:rPr>
          <w:color w:val="000000"/>
          <w:sz w:val="24"/>
          <w:szCs w:val="24"/>
        </w:rPr>
        <w:t xml:space="preserve">Project administration: </w:t>
      </w:r>
    </w:p>
    <w:p w14:paraId="68D0E5D3" w14:textId="77777777" w:rsidR="00E97B19" w:rsidRDefault="00BF46E9">
      <w:pPr>
        <w:pStyle w:val="LO-normal"/>
        <w:numPr>
          <w:ilvl w:val="0"/>
          <w:numId w:val="3"/>
        </w:numPr>
        <w:spacing w:after="0"/>
        <w:rPr>
          <w:color w:val="000000"/>
          <w:sz w:val="24"/>
          <w:szCs w:val="24"/>
        </w:rPr>
      </w:pPr>
      <w:r>
        <w:rPr>
          <w:color w:val="000000"/>
          <w:sz w:val="24"/>
          <w:szCs w:val="24"/>
        </w:rPr>
        <w:t xml:space="preserve">Resources: </w:t>
      </w:r>
    </w:p>
    <w:p w14:paraId="310DBE06" w14:textId="77777777" w:rsidR="00E97B19" w:rsidRDefault="00BF46E9">
      <w:pPr>
        <w:pStyle w:val="LO-normal"/>
        <w:numPr>
          <w:ilvl w:val="0"/>
          <w:numId w:val="3"/>
        </w:numPr>
        <w:spacing w:after="0"/>
        <w:rPr>
          <w:color w:val="000000"/>
          <w:sz w:val="24"/>
          <w:szCs w:val="24"/>
        </w:rPr>
      </w:pPr>
      <w:r>
        <w:rPr>
          <w:color w:val="000000"/>
          <w:sz w:val="24"/>
          <w:szCs w:val="24"/>
        </w:rPr>
        <w:t xml:space="preserve">Software: </w:t>
      </w:r>
      <w:r>
        <w:rPr>
          <w:sz w:val="24"/>
          <w:szCs w:val="24"/>
        </w:rPr>
        <w:t xml:space="preserve">Govindarajan Sudha, Claudio </w:t>
      </w:r>
      <w:proofErr w:type="spellStart"/>
      <w:r>
        <w:rPr>
          <w:sz w:val="24"/>
          <w:szCs w:val="24"/>
        </w:rPr>
        <w:t>Bassot</w:t>
      </w:r>
      <w:proofErr w:type="spellEnd"/>
      <w:r>
        <w:rPr>
          <w:sz w:val="24"/>
          <w:szCs w:val="24"/>
        </w:rPr>
        <w:t>, J</w:t>
      </w:r>
      <w:r>
        <w:rPr>
          <w:sz w:val="24"/>
          <w:szCs w:val="24"/>
        </w:rPr>
        <w:t xml:space="preserve">ohn Lamb, </w:t>
      </w:r>
      <w:proofErr w:type="spellStart"/>
      <w:r>
        <w:rPr>
          <w:sz w:val="24"/>
          <w:szCs w:val="24"/>
        </w:rPr>
        <w:t>Nanjiang</w:t>
      </w:r>
      <w:proofErr w:type="spellEnd"/>
      <w:r>
        <w:rPr>
          <w:sz w:val="24"/>
          <w:szCs w:val="24"/>
        </w:rPr>
        <w:t xml:space="preserve"> Shu, Yan Huang</w:t>
      </w:r>
    </w:p>
    <w:p w14:paraId="773FCC03" w14:textId="77777777" w:rsidR="00E97B19" w:rsidRDefault="00BF46E9">
      <w:pPr>
        <w:pStyle w:val="LO-normal"/>
        <w:numPr>
          <w:ilvl w:val="0"/>
          <w:numId w:val="3"/>
        </w:numPr>
        <w:spacing w:after="0"/>
        <w:rPr>
          <w:color w:val="000000"/>
          <w:sz w:val="24"/>
          <w:szCs w:val="24"/>
        </w:rPr>
      </w:pPr>
      <w:r>
        <w:rPr>
          <w:color w:val="000000"/>
          <w:sz w:val="24"/>
          <w:szCs w:val="24"/>
        </w:rPr>
        <w:t xml:space="preserve">Supervision: </w:t>
      </w:r>
      <w:r>
        <w:rPr>
          <w:sz w:val="24"/>
          <w:szCs w:val="24"/>
        </w:rPr>
        <w:t>Arne Elofsson, Govindarajan Sudha</w:t>
      </w:r>
    </w:p>
    <w:p w14:paraId="65827524" w14:textId="77777777" w:rsidR="00E97B19" w:rsidRDefault="00BF46E9">
      <w:pPr>
        <w:pStyle w:val="LO-normal"/>
        <w:numPr>
          <w:ilvl w:val="0"/>
          <w:numId w:val="3"/>
        </w:numPr>
        <w:spacing w:after="0"/>
        <w:rPr>
          <w:color w:val="000000"/>
          <w:sz w:val="24"/>
          <w:szCs w:val="24"/>
        </w:rPr>
      </w:pPr>
      <w:r>
        <w:rPr>
          <w:color w:val="000000"/>
          <w:sz w:val="24"/>
          <w:szCs w:val="24"/>
        </w:rPr>
        <w:t xml:space="preserve">Validation: </w:t>
      </w:r>
      <w:r>
        <w:rPr>
          <w:sz w:val="24"/>
          <w:szCs w:val="24"/>
        </w:rPr>
        <w:t>Arne Elofsson</w:t>
      </w:r>
    </w:p>
    <w:p w14:paraId="58D4CF34" w14:textId="77777777" w:rsidR="00E97B19" w:rsidRDefault="00BF46E9">
      <w:pPr>
        <w:pStyle w:val="LO-normal"/>
        <w:numPr>
          <w:ilvl w:val="0"/>
          <w:numId w:val="3"/>
        </w:numPr>
        <w:spacing w:after="0"/>
        <w:rPr>
          <w:color w:val="000000"/>
          <w:sz w:val="24"/>
          <w:szCs w:val="24"/>
        </w:rPr>
      </w:pPr>
      <w:r>
        <w:rPr>
          <w:color w:val="000000"/>
          <w:sz w:val="24"/>
          <w:szCs w:val="24"/>
        </w:rPr>
        <w:t xml:space="preserve">Visualization: </w:t>
      </w:r>
      <w:r>
        <w:rPr>
          <w:sz w:val="24"/>
          <w:szCs w:val="24"/>
        </w:rPr>
        <w:t xml:space="preserve">Arne Elofsson, Govindarajan Sudha, Claudio </w:t>
      </w:r>
      <w:proofErr w:type="spellStart"/>
      <w:r>
        <w:rPr>
          <w:sz w:val="24"/>
          <w:szCs w:val="24"/>
        </w:rPr>
        <w:t>Bassot</w:t>
      </w:r>
      <w:proofErr w:type="spellEnd"/>
      <w:r>
        <w:rPr>
          <w:sz w:val="24"/>
          <w:szCs w:val="24"/>
        </w:rPr>
        <w:t xml:space="preserve">, </w:t>
      </w:r>
      <w:proofErr w:type="spellStart"/>
      <w:r>
        <w:rPr>
          <w:sz w:val="24"/>
          <w:szCs w:val="24"/>
        </w:rPr>
        <w:t>Nanjiang</w:t>
      </w:r>
      <w:proofErr w:type="spellEnd"/>
      <w:r>
        <w:rPr>
          <w:sz w:val="24"/>
          <w:szCs w:val="24"/>
        </w:rPr>
        <w:t xml:space="preserve"> Shu</w:t>
      </w:r>
    </w:p>
    <w:p w14:paraId="771DD1A8" w14:textId="77777777" w:rsidR="00E97B19" w:rsidRDefault="00BF46E9">
      <w:pPr>
        <w:pStyle w:val="LO-normal"/>
        <w:numPr>
          <w:ilvl w:val="0"/>
          <w:numId w:val="3"/>
        </w:numPr>
        <w:spacing w:after="0"/>
        <w:rPr>
          <w:color w:val="000000"/>
          <w:sz w:val="24"/>
          <w:szCs w:val="24"/>
        </w:rPr>
      </w:pPr>
      <w:r>
        <w:rPr>
          <w:color w:val="000000"/>
          <w:sz w:val="24"/>
          <w:szCs w:val="24"/>
        </w:rPr>
        <w:lastRenderedPageBreak/>
        <w:t xml:space="preserve">Writing original draft: </w:t>
      </w:r>
      <w:r>
        <w:rPr>
          <w:sz w:val="24"/>
          <w:szCs w:val="24"/>
        </w:rPr>
        <w:t xml:space="preserve">Govindarajan Sudha, Claudio </w:t>
      </w:r>
      <w:proofErr w:type="spellStart"/>
      <w:r>
        <w:rPr>
          <w:sz w:val="24"/>
          <w:szCs w:val="24"/>
        </w:rPr>
        <w:t>Bassot</w:t>
      </w:r>
      <w:proofErr w:type="spellEnd"/>
    </w:p>
    <w:p w14:paraId="4E011D15" w14:textId="77777777" w:rsidR="00E97B19" w:rsidRDefault="00BF46E9">
      <w:pPr>
        <w:pStyle w:val="LO-normal"/>
        <w:numPr>
          <w:ilvl w:val="0"/>
          <w:numId w:val="3"/>
        </w:numPr>
        <w:spacing w:after="0"/>
        <w:rPr>
          <w:color w:val="000000"/>
          <w:sz w:val="24"/>
          <w:szCs w:val="24"/>
        </w:rPr>
      </w:pPr>
      <w:r>
        <w:rPr>
          <w:color w:val="000000"/>
          <w:sz w:val="24"/>
          <w:szCs w:val="24"/>
        </w:rPr>
        <w:t xml:space="preserve">Writing review &amp; editing: </w:t>
      </w:r>
      <w:r>
        <w:rPr>
          <w:sz w:val="24"/>
          <w:szCs w:val="24"/>
        </w:rPr>
        <w:t xml:space="preserve">Arne Elofsson, Govindarajan Sudha, Claudio </w:t>
      </w:r>
      <w:proofErr w:type="spellStart"/>
      <w:r>
        <w:rPr>
          <w:sz w:val="24"/>
          <w:szCs w:val="24"/>
        </w:rPr>
        <w:t>Bassot</w:t>
      </w:r>
      <w:proofErr w:type="spellEnd"/>
      <w:r>
        <w:rPr>
          <w:sz w:val="24"/>
          <w:szCs w:val="24"/>
        </w:rPr>
        <w:t xml:space="preserve">, </w:t>
      </w:r>
      <w:proofErr w:type="spellStart"/>
      <w:r>
        <w:rPr>
          <w:sz w:val="24"/>
          <w:szCs w:val="24"/>
        </w:rPr>
        <w:t>Nanjiang</w:t>
      </w:r>
      <w:proofErr w:type="spellEnd"/>
      <w:r>
        <w:rPr>
          <w:sz w:val="24"/>
          <w:szCs w:val="24"/>
        </w:rPr>
        <w:t xml:space="preserve"> Shu, John Lamb</w:t>
      </w:r>
    </w:p>
    <w:p w14:paraId="1BC57CA2" w14:textId="77777777" w:rsidR="00E97B19" w:rsidRDefault="00E97B19">
      <w:pPr>
        <w:pStyle w:val="LO-normal"/>
        <w:spacing w:after="0"/>
        <w:ind w:left="1440"/>
        <w:rPr>
          <w:color w:val="000000"/>
          <w:sz w:val="24"/>
          <w:szCs w:val="24"/>
        </w:rPr>
      </w:pPr>
    </w:p>
    <w:p w14:paraId="024B09B4" w14:textId="77777777" w:rsidR="00E97B19" w:rsidRDefault="00BF46E9">
      <w:pPr>
        <w:pStyle w:val="LO-normal"/>
        <w:numPr>
          <w:ilvl w:val="0"/>
          <w:numId w:val="2"/>
        </w:numPr>
        <w:spacing w:after="0" w:line="252" w:lineRule="auto"/>
        <w:rPr>
          <w:color w:val="000000"/>
          <w:sz w:val="24"/>
          <w:szCs w:val="24"/>
        </w:rPr>
      </w:pPr>
      <w:r>
        <w:rPr>
          <w:color w:val="000000"/>
          <w:sz w:val="24"/>
          <w:szCs w:val="24"/>
        </w:rPr>
        <w:t xml:space="preserve">An </w:t>
      </w:r>
      <w:r>
        <w:rPr>
          <w:b/>
          <w:color w:val="000000"/>
          <w:sz w:val="24"/>
          <w:szCs w:val="24"/>
        </w:rPr>
        <w:t>Early Version</w:t>
      </w:r>
      <w:r>
        <w:rPr>
          <w:color w:val="000000"/>
          <w:sz w:val="24"/>
          <w:szCs w:val="24"/>
        </w:rPr>
        <w:t xml:space="preserve"> of your manuscript:</w:t>
      </w:r>
    </w:p>
    <w:p w14:paraId="13BFF05F" w14:textId="77777777" w:rsidR="00E97B19" w:rsidRDefault="00BF46E9">
      <w:pPr>
        <w:pStyle w:val="LO-normal"/>
        <w:numPr>
          <w:ilvl w:val="1"/>
          <w:numId w:val="2"/>
        </w:numPr>
        <w:spacing w:after="0" w:line="252" w:lineRule="auto"/>
        <w:rPr>
          <w:color w:val="000000"/>
          <w:sz w:val="24"/>
          <w:szCs w:val="24"/>
        </w:rPr>
      </w:pPr>
      <w:r>
        <w:rPr>
          <w:color w:val="000000"/>
          <w:sz w:val="24"/>
          <w:szCs w:val="24"/>
        </w:rPr>
        <w:t>WILL be published online ahead of the final version</w:t>
      </w:r>
    </w:p>
    <w:p w14:paraId="457525E9" w14:textId="77777777" w:rsidR="00E97B19" w:rsidRDefault="00E97B19">
      <w:pPr>
        <w:pStyle w:val="LO-normal"/>
        <w:spacing w:after="0" w:line="252" w:lineRule="auto"/>
        <w:ind w:left="1440"/>
        <w:rPr>
          <w:color w:val="000000"/>
          <w:sz w:val="24"/>
          <w:szCs w:val="24"/>
        </w:rPr>
      </w:pPr>
    </w:p>
    <w:p w14:paraId="3A3C2B5E" w14:textId="77777777" w:rsidR="00E97B19" w:rsidRDefault="00BF46E9">
      <w:pPr>
        <w:pStyle w:val="LO-normal"/>
        <w:spacing w:after="0" w:line="252" w:lineRule="auto"/>
        <w:ind w:left="1440"/>
        <w:rPr>
          <w:color w:val="000000"/>
          <w:sz w:val="24"/>
          <w:szCs w:val="24"/>
        </w:rPr>
      </w:pPr>
      <w:r>
        <w:rPr>
          <w:color w:val="000000"/>
          <w:sz w:val="24"/>
          <w:szCs w:val="24"/>
        </w:rPr>
        <w:t xml:space="preserve">If you (or your institution) are planning a press release for this article, please contact us as soon as possible to ensure that an early version of your paper is not published. </w:t>
      </w:r>
    </w:p>
    <w:p w14:paraId="3158992E" w14:textId="77777777" w:rsidR="00E97B19" w:rsidRDefault="00E97B19">
      <w:pPr>
        <w:pStyle w:val="LO-normal"/>
        <w:spacing w:after="0" w:line="252" w:lineRule="auto"/>
        <w:ind w:left="1440"/>
        <w:rPr>
          <w:color w:val="000000"/>
          <w:sz w:val="24"/>
          <w:szCs w:val="24"/>
        </w:rPr>
      </w:pPr>
    </w:p>
    <w:p w14:paraId="2EF93FFF" w14:textId="77777777" w:rsidR="00E97B19" w:rsidRDefault="00BF46E9">
      <w:pPr>
        <w:pStyle w:val="LO-normal"/>
        <w:numPr>
          <w:ilvl w:val="0"/>
          <w:numId w:val="2"/>
        </w:numPr>
        <w:spacing w:after="0" w:line="254" w:lineRule="auto"/>
        <w:rPr>
          <w:color w:val="000000"/>
          <w:sz w:val="24"/>
          <w:szCs w:val="24"/>
        </w:rPr>
      </w:pPr>
      <w:r>
        <w:rPr>
          <w:color w:val="000000"/>
          <w:sz w:val="24"/>
          <w:szCs w:val="24"/>
        </w:rPr>
        <w:t xml:space="preserve">Your </w:t>
      </w:r>
      <w:r>
        <w:rPr>
          <w:b/>
          <w:color w:val="000000"/>
          <w:sz w:val="24"/>
          <w:szCs w:val="24"/>
        </w:rPr>
        <w:t>financial disclosure</w:t>
      </w:r>
      <w:r>
        <w:rPr>
          <w:color w:val="000000"/>
          <w:sz w:val="24"/>
          <w:szCs w:val="24"/>
        </w:rPr>
        <w:t xml:space="preserve"> will be typeset as follows: -</w:t>
      </w:r>
      <w:r>
        <w:rPr>
          <w:color w:val="FF0000"/>
          <w:sz w:val="24"/>
          <w:szCs w:val="24"/>
        </w:rPr>
        <w:t xml:space="preserve"> TO BE CONFIRMED - PL</w:t>
      </w:r>
      <w:r>
        <w:rPr>
          <w:color w:val="FF0000"/>
          <w:sz w:val="24"/>
          <w:szCs w:val="24"/>
        </w:rPr>
        <w:t>EASE CHECK MANUSCRIPT REQUIREMENTS</w:t>
      </w:r>
    </w:p>
    <w:p w14:paraId="2B18DBA6" w14:textId="77777777" w:rsidR="00E97B19" w:rsidRDefault="00BF46E9">
      <w:pPr>
        <w:pStyle w:val="LO-normal"/>
        <w:numPr>
          <w:ilvl w:val="1"/>
          <w:numId w:val="2"/>
        </w:numPr>
        <w:spacing w:after="0" w:line="254" w:lineRule="auto"/>
        <w:rPr>
          <w:color w:val="000000"/>
          <w:sz w:val="24"/>
          <w:szCs w:val="24"/>
        </w:rPr>
      </w:pPr>
      <w:r>
        <w:rPr>
          <w:color w:val="000000"/>
          <w:sz w:val="24"/>
          <w:szCs w:val="24"/>
        </w:rPr>
        <w:t>The funders had no role in study design, data collection and analysis, decision to publish, or preparation of the manuscript.</w:t>
      </w:r>
    </w:p>
    <w:p w14:paraId="73AF4A1D" w14:textId="77777777" w:rsidR="00E97B19" w:rsidRDefault="00E97B19">
      <w:pPr>
        <w:pStyle w:val="LO-normal"/>
        <w:spacing w:after="0" w:line="254" w:lineRule="auto"/>
        <w:ind w:left="1440" w:hanging="360"/>
        <w:rPr>
          <w:color w:val="000000"/>
          <w:sz w:val="24"/>
          <w:szCs w:val="24"/>
        </w:rPr>
      </w:pPr>
    </w:p>
    <w:p w14:paraId="26BB406F" w14:textId="77777777" w:rsidR="00E97B19" w:rsidRDefault="00BF46E9">
      <w:pPr>
        <w:pStyle w:val="LO-normal"/>
        <w:spacing w:after="0" w:line="254" w:lineRule="auto"/>
        <w:ind w:left="1440" w:hanging="360"/>
        <w:rPr>
          <w:color w:val="2A6099"/>
        </w:rPr>
      </w:pPr>
      <w:r>
        <w:rPr>
          <w:color w:val="2A6099"/>
          <w:sz w:val="24"/>
          <w:szCs w:val="24"/>
        </w:rPr>
        <w:t>CONFIRMED</w:t>
      </w:r>
    </w:p>
    <w:p w14:paraId="78A3AC93" w14:textId="77777777" w:rsidR="00E97B19" w:rsidRDefault="00E97B19">
      <w:pPr>
        <w:pStyle w:val="LO-normal"/>
        <w:spacing w:after="0" w:line="254" w:lineRule="auto"/>
        <w:ind w:left="1440" w:hanging="360"/>
        <w:rPr>
          <w:color w:val="000000"/>
          <w:sz w:val="24"/>
          <w:szCs w:val="24"/>
        </w:rPr>
      </w:pPr>
    </w:p>
    <w:p w14:paraId="3A2083D5" w14:textId="77777777" w:rsidR="00E97B19" w:rsidRDefault="00E97B19">
      <w:pPr>
        <w:pStyle w:val="LO-normal"/>
        <w:spacing w:after="0" w:line="254" w:lineRule="auto"/>
        <w:ind w:left="1440"/>
        <w:rPr>
          <w:color w:val="000000"/>
          <w:sz w:val="24"/>
          <w:szCs w:val="24"/>
        </w:rPr>
      </w:pPr>
    </w:p>
    <w:p w14:paraId="0C6E42BF" w14:textId="77777777" w:rsidR="00E97B19" w:rsidRDefault="00BF46E9">
      <w:pPr>
        <w:pStyle w:val="LO-normal"/>
        <w:numPr>
          <w:ilvl w:val="0"/>
          <w:numId w:val="2"/>
        </w:numPr>
        <w:spacing w:after="0" w:line="254" w:lineRule="auto"/>
        <w:rPr>
          <w:color w:val="000000"/>
          <w:sz w:val="24"/>
          <w:szCs w:val="24"/>
        </w:rPr>
      </w:pPr>
      <w:r>
        <w:rPr>
          <w:color w:val="000000"/>
          <w:sz w:val="24"/>
          <w:szCs w:val="24"/>
        </w:rPr>
        <w:t xml:space="preserve">Your </w:t>
      </w:r>
      <w:r>
        <w:rPr>
          <w:b/>
          <w:color w:val="000000"/>
          <w:sz w:val="24"/>
          <w:szCs w:val="24"/>
        </w:rPr>
        <w:t xml:space="preserve">competing </w:t>
      </w:r>
      <w:proofErr w:type="gramStart"/>
      <w:r>
        <w:rPr>
          <w:b/>
          <w:color w:val="000000"/>
          <w:sz w:val="24"/>
          <w:szCs w:val="24"/>
        </w:rPr>
        <w:t>interests</w:t>
      </w:r>
      <w:proofErr w:type="gramEnd"/>
      <w:r>
        <w:rPr>
          <w:color w:val="000000"/>
          <w:sz w:val="24"/>
          <w:szCs w:val="24"/>
        </w:rPr>
        <w:t xml:space="preserve"> statement will be typeset as follows: </w:t>
      </w:r>
      <w:r>
        <w:rPr>
          <w:sz w:val="24"/>
          <w:szCs w:val="24"/>
        </w:rPr>
        <w:t xml:space="preserve">- </w:t>
      </w:r>
      <w:r>
        <w:rPr>
          <w:color w:val="FF0000"/>
          <w:sz w:val="24"/>
          <w:szCs w:val="24"/>
        </w:rPr>
        <w:t>TO BE CONFIRMED -</w:t>
      </w:r>
      <w:r>
        <w:rPr>
          <w:color w:val="FF0000"/>
          <w:sz w:val="24"/>
          <w:szCs w:val="24"/>
        </w:rPr>
        <w:t xml:space="preserve"> PLEASE CHECK MANUSCRIPT REQUIREMENTS</w:t>
      </w:r>
    </w:p>
    <w:p w14:paraId="7D034DFC" w14:textId="77777777" w:rsidR="00E97B19" w:rsidRDefault="00E97B19">
      <w:pPr>
        <w:pStyle w:val="LO-normal"/>
        <w:spacing w:after="0" w:line="254" w:lineRule="auto"/>
        <w:ind w:left="720"/>
        <w:rPr>
          <w:sz w:val="24"/>
          <w:szCs w:val="24"/>
        </w:rPr>
      </w:pPr>
    </w:p>
    <w:p w14:paraId="02D3AA05" w14:textId="77777777" w:rsidR="00E97B19" w:rsidRDefault="00BF46E9">
      <w:pPr>
        <w:pStyle w:val="LO-normal"/>
        <w:numPr>
          <w:ilvl w:val="1"/>
          <w:numId w:val="2"/>
        </w:numPr>
        <w:spacing w:after="0" w:line="254" w:lineRule="auto"/>
        <w:rPr>
          <w:color w:val="000000"/>
          <w:sz w:val="24"/>
          <w:szCs w:val="24"/>
        </w:rPr>
      </w:pPr>
      <w:r>
        <w:rPr>
          <w:sz w:val="24"/>
          <w:szCs w:val="24"/>
        </w:rPr>
        <w:t>NO authors have competing interests</w:t>
      </w:r>
    </w:p>
    <w:p w14:paraId="0D2E43D5" w14:textId="77777777" w:rsidR="00E97B19" w:rsidRDefault="00E97B19">
      <w:pPr>
        <w:pStyle w:val="LO-normal"/>
        <w:spacing w:after="0" w:line="254" w:lineRule="auto"/>
        <w:ind w:left="1440" w:hanging="360"/>
        <w:rPr>
          <w:color w:val="000000"/>
          <w:sz w:val="24"/>
          <w:szCs w:val="24"/>
        </w:rPr>
      </w:pPr>
    </w:p>
    <w:p w14:paraId="42ECF6D5" w14:textId="77777777" w:rsidR="00E97B19" w:rsidRDefault="00BF46E9">
      <w:pPr>
        <w:pStyle w:val="LO-normal"/>
        <w:spacing w:after="0" w:line="254" w:lineRule="auto"/>
        <w:ind w:left="1440" w:hanging="360"/>
        <w:rPr>
          <w:color w:val="000000"/>
          <w:sz w:val="24"/>
          <w:szCs w:val="24"/>
        </w:rPr>
      </w:pPr>
      <w:r>
        <w:rPr>
          <w:color w:val="000000"/>
          <w:sz w:val="24"/>
          <w:szCs w:val="24"/>
        </w:rPr>
        <w:t>CONFIRMED</w:t>
      </w:r>
    </w:p>
    <w:p w14:paraId="17C6198C" w14:textId="77777777" w:rsidR="00E97B19" w:rsidRDefault="00E97B19">
      <w:pPr>
        <w:pStyle w:val="LO-normal"/>
        <w:spacing w:after="0"/>
        <w:ind w:left="1440"/>
        <w:rPr>
          <w:color w:val="000000"/>
          <w:sz w:val="24"/>
          <w:szCs w:val="24"/>
        </w:rPr>
      </w:pPr>
    </w:p>
    <w:p w14:paraId="25CEC1B0" w14:textId="77777777" w:rsidR="00E97B19" w:rsidRDefault="00BF46E9">
      <w:pPr>
        <w:pStyle w:val="LO-normal"/>
        <w:numPr>
          <w:ilvl w:val="0"/>
          <w:numId w:val="2"/>
        </w:numPr>
        <w:spacing w:after="0" w:line="254" w:lineRule="auto"/>
        <w:rPr>
          <w:color w:val="000000"/>
          <w:sz w:val="24"/>
          <w:szCs w:val="24"/>
        </w:rPr>
      </w:pPr>
      <w:r>
        <w:rPr>
          <w:color w:val="000000"/>
          <w:sz w:val="24"/>
          <w:szCs w:val="24"/>
        </w:rPr>
        <w:t xml:space="preserve">Your </w:t>
      </w:r>
      <w:r>
        <w:rPr>
          <w:b/>
          <w:color w:val="000000"/>
          <w:sz w:val="24"/>
          <w:szCs w:val="24"/>
        </w:rPr>
        <w:t>data availability statement</w:t>
      </w:r>
      <w:r>
        <w:rPr>
          <w:color w:val="000000"/>
          <w:sz w:val="24"/>
          <w:szCs w:val="24"/>
        </w:rPr>
        <w:t xml:space="preserve"> will be typeset as follows: </w:t>
      </w:r>
      <w:r>
        <w:rPr>
          <w:color w:val="FF0000"/>
          <w:sz w:val="24"/>
          <w:szCs w:val="24"/>
        </w:rPr>
        <w:t>TO BE CONFIRMED - PLEASE CHECK MANUSCRIPT REQUIREMENTS</w:t>
      </w:r>
    </w:p>
    <w:p w14:paraId="07E94EC3" w14:textId="77777777" w:rsidR="00E97B19" w:rsidRDefault="00E97B19">
      <w:pPr>
        <w:pStyle w:val="LO-normal"/>
        <w:spacing w:after="0" w:line="254" w:lineRule="auto"/>
        <w:rPr>
          <w:sz w:val="24"/>
          <w:szCs w:val="24"/>
        </w:rPr>
      </w:pPr>
    </w:p>
    <w:p w14:paraId="1C7F4FCE" w14:textId="77777777" w:rsidR="00E97B19" w:rsidRDefault="00BF46E9">
      <w:pPr>
        <w:pStyle w:val="LO-normal"/>
        <w:numPr>
          <w:ilvl w:val="1"/>
          <w:numId w:val="2"/>
        </w:numPr>
        <w:spacing w:after="0" w:line="254" w:lineRule="auto"/>
        <w:rPr>
          <w:color w:val="000000"/>
          <w:sz w:val="24"/>
          <w:szCs w:val="24"/>
        </w:rPr>
      </w:pPr>
      <w:r>
        <w:rPr>
          <w:color w:val="000000"/>
          <w:sz w:val="24"/>
          <w:szCs w:val="24"/>
        </w:rPr>
        <w:t xml:space="preserve">The authors confirm that all data </w:t>
      </w:r>
      <w:r>
        <w:rPr>
          <w:color w:val="000000"/>
          <w:sz w:val="24"/>
          <w:szCs w:val="24"/>
        </w:rPr>
        <w:t>underlying the findings are fully available without restriction. All relevant data are within the paper and its Supporting Information files.</w:t>
      </w:r>
    </w:p>
    <w:p w14:paraId="5B2557D1" w14:textId="77777777" w:rsidR="00E97B19" w:rsidRDefault="00E97B19">
      <w:pPr>
        <w:pStyle w:val="LO-normal"/>
        <w:spacing w:after="0" w:line="254" w:lineRule="auto"/>
        <w:ind w:left="1440"/>
        <w:rPr>
          <w:color w:val="000000"/>
          <w:sz w:val="24"/>
          <w:szCs w:val="24"/>
          <w:highlight w:val="yellow"/>
        </w:rPr>
      </w:pPr>
    </w:p>
    <w:p w14:paraId="42A6DFCA" w14:textId="77777777" w:rsidR="00E97B19" w:rsidRDefault="00E97B19">
      <w:pPr>
        <w:pStyle w:val="LO-normal"/>
        <w:spacing w:after="0" w:line="254" w:lineRule="auto"/>
        <w:ind w:left="1440"/>
        <w:rPr>
          <w:color w:val="000000"/>
          <w:sz w:val="24"/>
          <w:szCs w:val="24"/>
          <w:highlight w:val="yellow"/>
        </w:rPr>
      </w:pPr>
    </w:p>
    <w:p w14:paraId="16E433AF" w14:textId="77777777" w:rsidR="00E97B19" w:rsidRDefault="00BF46E9">
      <w:pPr>
        <w:pStyle w:val="LO-normal"/>
        <w:spacing w:after="0" w:line="254" w:lineRule="auto"/>
        <w:ind w:left="1440" w:hanging="360"/>
        <w:rPr>
          <w:color w:val="000000"/>
          <w:sz w:val="24"/>
          <w:szCs w:val="24"/>
          <w:highlight w:val="yellow"/>
        </w:rPr>
      </w:pPr>
      <w:r>
        <w:rPr>
          <w:color w:val="2A6099"/>
          <w:sz w:val="24"/>
          <w:szCs w:val="24"/>
          <w:highlight w:val="yellow"/>
        </w:rPr>
        <w:t>CONFIRMED</w:t>
      </w:r>
    </w:p>
    <w:p w14:paraId="4B9F783F" w14:textId="77777777" w:rsidR="00E97B19" w:rsidRDefault="00BF46E9">
      <w:pPr>
        <w:pStyle w:val="LO-normal"/>
        <w:numPr>
          <w:ilvl w:val="0"/>
          <w:numId w:val="2"/>
        </w:numPr>
        <w:spacing w:after="0"/>
        <w:rPr>
          <w:color w:val="000000"/>
          <w:sz w:val="24"/>
          <w:szCs w:val="24"/>
        </w:rPr>
      </w:pPr>
      <w:r>
        <w:rPr>
          <w:color w:val="000000"/>
          <w:sz w:val="24"/>
          <w:szCs w:val="24"/>
        </w:rPr>
        <w:t xml:space="preserve">The details of the </w:t>
      </w:r>
      <w:r>
        <w:rPr>
          <w:b/>
          <w:color w:val="000000"/>
          <w:sz w:val="24"/>
          <w:szCs w:val="24"/>
        </w:rPr>
        <w:t>corresponding author</w:t>
      </w:r>
      <w:r>
        <w:rPr>
          <w:color w:val="000000"/>
          <w:sz w:val="24"/>
          <w:szCs w:val="24"/>
        </w:rPr>
        <w:t xml:space="preserve"> will be typeset as follows:</w:t>
      </w:r>
    </w:p>
    <w:p w14:paraId="3FD4E127" w14:textId="77777777" w:rsidR="00E97B19" w:rsidRDefault="00BF46E9">
      <w:pPr>
        <w:pStyle w:val="LO-normal"/>
        <w:numPr>
          <w:ilvl w:val="1"/>
          <w:numId w:val="2"/>
        </w:numPr>
        <w:spacing w:after="0"/>
        <w:rPr>
          <w:color w:val="000000"/>
          <w:sz w:val="24"/>
          <w:szCs w:val="24"/>
        </w:rPr>
      </w:pPr>
      <w:r>
        <w:rPr>
          <w:sz w:val="24"/>
          <w:szCs w:val="24"/>
        </w:rPr>
        <w:t>Arne Elofsson</w:t>
      </w:r>
    </w:p>
    <w:p w14:paraId="64CE6DF5" w14:textId="77777777" w:rsidR="00E97B19" w:rsidRDefault="00BF46E9">
      <w:pPr>
        <w:pStyle w:val="LO-normal"/>
        <w:numPr>
          <w:ilvl w:val="1"/>
          <w:numId w:val="2"/>
        </w:numPr>
        <w:spacing w:after="0"/>
        <w:rPr>
          <w:color w:val="000000"/>
          <w:sz w:val="24"/>
          <w:szCs w:val="24"/>
        </w:rPr>
      </w:pPr>
      <w:r>
        <w:rPr>
          <w:sz w:val="24"/>
          <w:szCs w:val="24"/>
        </w:rPr>
        <w:t>arne@bioinfo.se</w:t>
      </w:r>
    </w:p>
    <w:p w14:paraId="5E5D3335" w14:textId="77777777" w:rsidR="00E97B19" w:rsidRDefault="00BF46E9">
      <w:pPr>
        <w:pStyle w:val="LO-normal"/>
        <w:numPr>
          <w:ilvl w:val="1"/>
          <w:numId w:val="2"/>
        </w:numPr>
        <w:spacing w:after="0"/>
        <w:rPr>
          <w:color w:val="000000"/>
          <w:sz w:val="24"/>
          <w:szCs w:val="24"/>
        </w:rPr>
      </w:pPr>
      <w:proofErr w:type="spellStart"/>
      <w:r>
        <w:rPr>
          <w:color w:val="000000"/>
          <w:sz w:val="24"/>
          <w:szCs w:val="24"/>
        </w:rPr>
        <w:t>ORCiD</w:t>
      </w:r>
      <w:proofErr w:type="spellEnd"/>
      <w:r>
        <w:rPr>
          <w:color w:val="000000"/>
          <w:sz w:val="24"/>
          <w:szCs w:val="24"/>
        </w:rPr>
        <w:t xml:space="preserve"> 0000-0002-7115-9751</w:t>
      </w:r>
    </w:p>
    <w:p w14:paraId="388264FA" w14:textId="77777777" w:rsidR="00E97B19" w:rsidRDefault="00E97B19">
      <w:pPr>
        <w:pStyle w:val="LO-normal"/>
        <w:spacing w:after="0"/>
        <w:ind w:left="1440"/>
        <w:rPr>
          <w:color w:val="000000"/>
          <w:sz w:val="24"/>
          <w:szCs w:val="24"/>
        </w:rPr>
      </w:pPr>
    </w:p>
    <w:p w14:paraId="7D6893CC" w14:textId="77777777" w:rsidR="00E97B19" w:rsidRDefault="00BF46E9">
      <w:pPr>
        <w:pStyle w:val="LO-normal"/>
        <w:numPr>
          <w:ilvl w:val="0"/>
          <w:numId w:val="2"/>
        </w:numPr>
        <w:spacing w:after="0"/>
        <w:rPr>
          <w:color w:val="000000"/>
          <w:sz w:val="24"/>
          <w:szCs w:val="24"/>
        </w:rPr>
      </w:pPr>
      <w:r>
        <w:rPr>
          <w:color w:val="000000"/>
          <w:sz w:val="24"/>
          <w:szCs w:val="24"/>
        </w:rPr>
        <w:lastRenderedPageBreak/>
        <w:t xml:space="preserve">Please check the </w:t>
      </w:r>
      <w:r>
        <w:rPr>
          <w:b/>
          <w:color w:val="000000"/>
          <w:sz w:val="24"/>
          <w:szCs w:val="24"/>
        </w:rPr>
        <w:t>authorship and affiliations</w:t>
      </w:r>
      <w:r>
        <w:rPr>
          <w:color w:val="000000"/>
          <w:sz w:val="24"/>
          <w:szCs w:val="24"/>
        </w:rPr>
        <w:t xml:space="preserve"> list on the title page of your manuscript. These details will be used to index the authorship of your manuscript and therefore should be checked carefully for any error</w:t>
      </w:r>
      <w:r>
        <w:rPr>
          <w:color w:val="000000"/>
          <w:sz w:val="24"/>
          <w:szCs w:val="24"/>
        </w:rPr>
        <w:t>s.</w:t>
      </w:r>
    </w:p>
    <w:p w14:paraId="2FFAF62A" w14:textId="77777777" w:rsidR="00E97B19" w:rsidRDefault="00E97B19">
      <w:pPr>
        <w:pStyle w:val="LO-normal"/>
        <w:spacing w:after="0"/>
        <w:ind w:left="720"/>
        <w:rPr>
          <w:color w:val="000000"/>
          <w:sz w:val="24"/>
          <w:szCs w:val="24"/>
        </w:rPr>
      </w:pPr>
    </w:p>
    <w:p w14:paraId="49C2893E" w14:textId="77777777" w:rsidR="00E97B19" w:rsidRDefault="00E97B19">
      <w:pPr>
        <w:pStyle w:val="LO-normal"/>
        <w:spacing w:after="0"/>
        <w:ind w:left="720"/>
        <w:rPr>
          <w:color w:val="000000"/>
          <w:sz w:val="24"/>
          <w:szCs w:val="24"/>
        </w:rPr>
      </w:pPr>
    </w:p>
    <w:p w14:paraId="4717DD26" w14:textId="77777777" w:rsidR="00E97B19" w:rsidRDefault="00BF46E9">
      <w:pPr>
        <w:pStyle w:val="LO-normal"/>
        <w:spacing w:after="0" w:line="254" w:lineRule="auto"/>
        <w:ind w:left="1440" w:hanging="360"/>
        <w:rPr>
          <w:color w:val="000000"/>
          <w:sz w:val="24"/>
          <w:szCs w:val="24"/>
        </w:rPr>
      </w:pPr>
      <w:r>
        <w:rPr>
          <w:color w:val="2A6099"/>
          <w:sz w:val="24"/>
          <w:szCs w:val="24"/>
        </w:rPr>
        <w:t>CONFIRMED</w:t>
      </w:r>
    </w:p>
    <w:p w14:paraId="798BDB89" w14:textId="77777777" w:rsidR="00E97B19" w:rsidRDefault="00BF46E9">
      <w:pPr>
        <w:pStyle w:val="LO-normal"/>
        <w:numPr>
          <w:ilvl w:val="0"/>
          <w:numId w:val="2"/>
        </w:numPr>
        <w:spacing w:after="0"/>
        <w:rPr>
          <w:color w:val="000000"/>
          <w:sz w:val="24"/>
          <w:szCs w:val="24"/>
        </w:rPr>
      </w:pPr>
      <w:r>
        <w:rPr>
          <w:color w:val="000000"/>
          <w:sz w:val="24"/>
          <w:szCs w:val="24"/>
        </w:rPr>
        <w:t xml:space="preserve">Please ensure that if you have any protocols associated with </w:t>
      </w:r>
      <w:hyperlink r:id="rId8">
        <w:r>
          <w:rPr>
            <w:color w:val="0563C1"/>
            <w:sz w:val="24"/>
            <w:szCs w:val="24"/>
            <w:u w:val="single"/>
          </w:rPr>
          <w:t>protocols.io</w:t>
        </w:r>
      </w:hyperlink>
      <w:r>
        <w:rPr>
          <w:color w:val="000000"/>
          <w:sz w:val="24"/>
          <w:szCs w:val="24"/>
        </w:rPr>
        <w:t xml:space="preserve"> in your manuscript, they are made public before publication to guarantee immediate access to the methodological details.</w:t>
      </w:r>
    </w:p>
    <w:p w14:paraId="057203B8" w14:textId="77777777" w:rsidR="00E97B19" w:rsidRDefault="00E97B19">
      <w:pPr>
        <w:pStyle w:val="LO-normal"/>
        <w:spacing w:after="0"/>
        <w:ind w:left="720"/>
        <w:rPr>
          <w:color w:val="000000"/>
          <w:sz w:val="24"/>
          <w:szCs w:val="24"/>
        </w:rPr>
      </w:pPr>
    </w:p>
    <w:p w14:paraId="02056185" w14:textId="77777777" w:rsidR="00E97B19" w:rsidRDefault="00BF46E9">
      <w:pPr>
        <w:pStyle w:val="LO-normal"/>
        <w:spacing w:after="0"/>
        <w:ind w:left="720"/>
        <w:rPr>
          <w:color w:val="000000"/>
          <w:sz w:val="24"/>
          <w:szCs w:val="24"/>
        </w:rPr>
      </w:pPr>
      <w:r>
        <w:rPr>
          <w:color w:val="000000"/>
          <w:sz w:val="24"/>
          <w:szCs w:val="24"/>
        </w:rPr>
        <w:t>N/A</w:t>
      </w:r>
    </w:p>
    <w:p w14:paraId="237ADD39" w14:textId="77777777" w:rsidR="00E97B19" w:rsidRDefault="00E97B19">
      <w:pPr>
        <w:pStyle w:val="LO-normal"/>
        <w:spacing w:after="0"/>
        <w:ind w:left="720"/>
        <w:rPr>
          <w:color w:val="000000"/>
          <w:sz w:val="24"/>
          <w:szCs w:val="24"/>
        </w:rPr>
      </w:pPr>
    </w:p>
    <w:p w14:paraId="3B858623" w14:textId="77777777" w:rsidR="00E97B19" w:rsidRDefault="00BF46E9">
      <w:pPr>
        <w:pStyle w:val="LO-normal"/>
        <w:numPr>
          <w:ilvl w:val="0"/>
          <w:numId w:val="2"/>
        </w:numPr>
        <w:spacing w:after="0"/>
        <w:rPr>
          <w:color w:val="000000"/>
          <w:sz w:val="24"/>
          <w:szCs w:val="24"/>
        </w:rPr>
      </w:pPr>
      <w:r>
        <w:rPr>
          <w:color w:val="000000"/>
          <w:sz w:val="24"/>
          <w:szCs w:val="24"/>
        </w:rPr>
        <w:t xml:space="preserve">Your </w:t>
      </w:r>
      <w:r>
        <w:rPr>
          <w:b/>
          <w:color w:val="000000"/>
          <w:sz w:val="24"/>
          <w:szCs w:val="24"/>
        </w:rPr>
        <w:t xml:space="preserve">title </w:t>
      </w:r>
      <w:r>
        <w:rPr>
          <w:color w:val="000000"/>
          <w:sz w:val="24"/>
          <w:szCs w:val="24"/>
        </w:rPr>
        <w:t>will be typeset from the submission system, not the manuscript file. Please check that the following is correct:</w:t>
      </w:r>
    </w:p>
    <w:p w14:paraId="0C77C090" w14:textId="77777777" w:rsidR="00E97B19" w:rsidRDefault="00BF46E9">
      <w:pPr>
        <w:pStyle w:val="LO-normal"/>
        <w:numPr>
          <w:ilvl w:val="1"/>
          <w:numId w:val="2"/>
        </w:numPr>
        <w:spacing w:after="0"/>
        <w:rPr>
          <w:color w:val="000000"/>
          <w:sz w:val="24"/>
          <w:szCs w:val="24"/>
        </w:rPr>
      </w:pPr>
      <w:r>
        <w:rPr>
          <w:sz w:val="24"/>
          <w:szCs w:val="24"/>
        </w:rPr>
        <w:t>The evolutionary history of topological variations in the CPA/AT transporters</w:t>
      </w:r>
    </w:p>
    <w:p w14:paraId="6923119A" w14:textId="77777777" w:rsidR="00E97B19" w:rsidRDefault="00E97B19">
      <w:pPr>
        <w:pStyle w:val="LO-normal"/>
        <w:spacing w:after="0"/>
        <w:ind w:left="1440" w:hanging="360"/>
        <w:rPr>
          <w:color w:val="000000"/>
          <w:sz w:val="24"/>
          <w:szCs w:val="24"/>
        </w:rPr>
      </w:pPr>
    </w:p>
    <w:p w14:paraId="0167311E" w14:textId="77777777" w:rsidR="00E97B19" w:rsidRDefault="00E97B19">
      <w:pPr>
        <w:pStyle w:val="LO-normal"/>
        <w:spacing w:after="0"/>
        <w:ind w:left="1440" w:hanging="360"/>
        <w:rPr>
          <w:color w:val="000000"/>
          <w:sz w:val="24"/>
          <w:szCs w:val="24"/>
        </w:rPr>
      </w:pPr>
    </w:p>
    <w:p w14:paraId="6ED3FC26" w14:textId="77777777" w:rsidR="00E97B19" w:rsidRDefault="00BF46E9">
      <w:pPr>
        <w:pStyle w:val="LO-normal"/>
        <w:spacing w:after="0" w:line="254" w:lineRule="auto"/>
        <w:ind w:left="1440" w:hanging="360"/>
        <w:rPr>
          <w:color w:val="000000"/>
          <w:sz w:val="24"/>
          <w:szCs w:val="24"/>
        </w:rPr>
      </w:pPr>
      <w:r>
        <w:rPr>
          <w:color w:val="000000"/>
          <w:sz w:val="24"/>
          <w:szCs w:val="24"/>
        </w:rPr>
        <w:t>CONFIRMED</w:t>
      </w:r>
    </w:p>
    <w:p w14:paraId="557D3D1C" w14:textId="77777777" w:rsidR="00E97B19" w:rsidRDefault="00BF46E9">
      <w:pPr>
        <w:pStyle w:val="LO-normal"/>
        <w:numPr>
          <w:ilvl w:val="0"/>
          <w:numId w:val="2"/>
        </w:numPr>
        <w:spacing w:after="0"/>
        <w:rPr>
          <w:color w:val="000000"/>
          <w:sz w:val="24"/>
          <w:szCs w:val="24"/>
        </w:rPr>
      </w:pPr>
      <w:r>
        <w:rPr>
          <w:color w:val="000000"/>
          <w:sz w:val="24"/>
          <w:szCs w:val="24"/>
        </w:rPr>
        <w:t xml:space="preserve">Your </w:t>
      </w:r>
      <w:r>
        <w:rPr>
          <w:b/>
          <w:color w:val="000000"/>
          <w:sz w:val="24"/>
          <w:szCs w:val="24"/>
        </w:rPr>
        <w:t>short title</w:t>
      </w:r>
      <w:r>
        <w:rPr>
          <w:color w:val="000000"/>
          <w:sz w:val="24"/>
          <w:szCs w:val="24"/>
        </w:rPr>
        <w:t xml:space="preserve"> will be typeset fro</w:t>
      </w:r>
      <w:r>
        <w:rPr>
          <w:color w:val="000000"/>
          <w:sz w:val="24"/>
          <w:szCs w:val="24"/>
        </w:rPr>
        <w:t>m the submission system, not the manuscript file. Please check that the following is correct:</w:t>
      </w:r>
    </w:p>
    <w:p w14:paraId="409E3191" w14:textId="77777777" w:rsidR="00E97B19" w:rsidRDefault="00BF46E9">
      <w:pPr>
        <w:pStyle w:val="LO-normal"/>
        <w:numPr>
          <w:ilvl w:val="1"/>
          <w:numId w:val="2"/>
        </w:numPr>
        <w:spacing w:after="0"/>
        <w:rPr>
          <w:color w:val="000000"/>
          <w:sz w:val="24"/>
          <w:szCs w:val="24"/>
        </w:rPr>
      </w:pPr>
      <w:r>
        <w:rPr>
          <w:sz w:val="24"/>
          <w:szCs w:val="24"/>
        </w:rPr>
        <w:t>CPAFOLD - Evolution of CPA/AT transporters</w:t>
      </w:r>
    </w:p>
    <w:p w14:paraId="0FE04BB7" w14:textId="77777777" w:rsidR="00E97B19" w:rsidRDefault="00E97B19">
      <w:pPr>
        <w:pStyle w:val="LO-normal"/>
        <w:spacing w:after="0"/>
        <w:ind w:left="1440" w:hanging="360"/>
        <w:rPr>
          <w:color w:val="000000"/>
          <w:sz w:val="24"/>
          <w:szCs w:val="24"/>
        </w:rPr>
      </w:pPr>
    </w:p>
    <w:p w14:paraId="2AC55C43" w14:textId="77777777" w:rsidR="00E97B19" w:rsidRDefault="00BF46E9">
      <w:pPr>
        <w:pStyle w:val="LO-normal"/>
        <w:spacing w:after="0" w:line="254" w:lineRule="auto"/>
        <w:ind w:left="1440" w:hanging="360"/>
        <w:rPr>
          <w:color w:val="000000"/>
          <w:sz w:val="24"/>
          <w:szCs w:val="24"/>
        </w:rPr>
      </w:pPr>
      <w:r>
        <w:rPr>
          <w:color w:val="000000"/>
          <w:sz w:val="24"/>
          <w:szCs w:val="24"/>
        </w:rPr>
        <w:t>CONFIRMED</w:t>
      </w:r>
    </w:p>
    <w:p w14:paraId="70713354" w14:textId="77777777" w:rsidR="00E97B19" w:rsidRDefault="00E97B19">
      <w:pPr>
        <w:pStyle w:val="LO-normal"/>
        <w:spacing w:after="0"/>
        <w:ind w:left="1440" w:hanging="360"/>
        <w:rPr>
          <w:color w:val="000000"/>
          <w:sz w:val="24"/>
          <w:szCs w:val="24"/>
        </w:rPr>
      </w:pPr>
    </w:p>
    <w:p w14:paraId="41CB182C" w14:textId="77777777" w:rsidR="00E97B19" w:rsidRDefault="00BF46E9">
      <w:pPr>
        <w:pStyle w:val="LO-normal"/>
        <w:rPr>
          <w:sz w:val="24"/>
          <w:szCs w:val="24"/>
        </w:rPr>
      </w:pPr>
      <w:r>
        <w:rPr>
          <w:sz w:val="24"/>
          <w:szCs w:val="24"/>
        </w:rPr>
        <w:t xml:space="preserve">Please note that if you wish any word to be </w:t>
      </w:r>
      <w:r>
        <w:rPr>
          <w:b/>
          <w:sz w:val="24"/>
          <w:szCs w:val="24"/>
        </w:rPr>
        <w:t>italicised</w:t>
      </w:r>
      <w:r>
        <w:rPr>
          <w:sz w:val="24"/>
          <w:szCs w:val="24"/>
        </w:rPr>
        <w:t>, this will need to be manually changed in the Editor</w:t>
      </w:r>
      <w:r>
        <w:rPr>
          <w:sz w:val="24"/>
          <w:szCs w:val="24"/>
        </w:rPr>
        <w:t xml:space="preserve">ial Manager system. Please contact the journal office to address this. </w:t>
      </w:r>
    </w:p>
    <w:p w14:paraId="276B372A" w14:textId="77777777" w:rsidR="00E97B19" w:rsidRDefault="00E97B19">
      <w:pPr>
        <w:pStyle w:val="LO-normal"/>
        <w:rPr>
          <w:sz w:val="24"/>
          <w:szCs w:val="24"/>
        </w:rPr>
      </w:pPr>
    </w:p>
    <w:p w14:paraId="572FFE4E" w14:textId="77777777" w:rsidR="00E97B19" w:rsidRDefault="00BF46E9">
      <w:pPr>
        <w:pStyle w:val="LO-normal"/>
        <w:rPr>
          <w:sz w:val="24"/>
          <w:szCs w:val="24"/>
        </w:rPr>
      </w:pPr>
      <w:r>
        <w:rPr>
          <w:sz w:val="24"/>
          <w:szCs w:val="24"/>
        </w:rPr>
        <w:t>N/A</w:t>
      </w:r>
    </w:p>
    <w:p w14:paraId="673BCB14" w14:textId="77777777" w:rsidR="00E97B19" w:rsidRDefault="00BF46E9">
      <w:pPr>
        <w:pStyle w:val="LO-normal"/>
        <w:rPr>
          <w:sz w:val="24"/>
          <w:szCs w:val="24"/>
        </w:rPr>
      </w:pPr>
      <w:r>
        <w:rPr>
          <w:sz w:val="24"/>
          <w:szCs w:val="24"/>
        </w:rPr>
        <w:t>Please pay special attention to your Supporting Information files, as these will be published as given. Make sure that all tracked changes, if present, have been accepted before s</w:t>
      </w:r>
      <w:r>
        <w:rPr>
          <w:sz w:val="24"/>
          <w:szCs w:val="24"/>
        </w:rPr>
        <w:t>ubmitting the final versions for publication.</w:t>
      </w:r>
    </w:p>
    <w:p w14:paraId="7BEAA8CF" w14:textId="77777777" w:rsidR="00E97B19" w:rsidRDefault="00BF46E9">
      <w:pPr>
        <w:pStyle w:val="Heading1"/>
      </w:pPr>
      <w:r>
        <w:t>MANUSCRIPT REQUIREMENTS</w:t>
      </w:r>
    </w:p>
    <w:p w14:paraId="745B18A3" w14:textId="77777777" w:rsidR="00E97B19" w:rsidRDefault="00BF46E9">
      <w:pPr>
        <w:pStyle w:val="LO-normal"/>
        <w:rPr>
          <w:sz w:val="24"/>
          <w:szCs w:val="24"/>
        </w:rPr>
      </w:pPr>
      <w:r>
        <w:rPr>
          <w:sz w:val="24"/>
          <w:szCs w:val="24"/>
        </w:rPr>
        <w:t>Please update your manuscript with the following changes:</w:t>
      </w:r>
    </w:p>
    <w:p w14:paraId="65CD26C4" w14:textId="77777777" w:rsidR="00E97B19" w:rsidRDefault="00BF46E9">
      <w:pPr>
        <w:pStyle w:val="LO-normal"/>
        <w:numPr>
          <w:ilvl w:val="0"/>
          <w:numId w:val="1"/>
        </w:numPr>
        <w:rPr>
          <w:color w:val="000000"/>
          <w:sz w:val="24"/>
          <w:szCs w:val="24"/>
        </w:rPr>
      </w:pPr>
      <w:r>
        <w:rPr>
          <w:sz w:val="24"/>
          <w:szCs w:val="24"/>
        </w:rPr>
        <w:t>Your co-</w:t>
      </w:r>
      <w:proofErr w:type="spellStart"/>
      <w:proofErr w:type="gramStart"/>
      <w:r>
        <w:rPr>
          <w:sz w:val="24"/>
          <w:szCs w:val="24"/>
        </w:rPr>
        <w:t>author,Claudio</w:t>
      </w:r>
      <w:proofErr w:type="spellEnd"/>
      <w:proofErr w:type="gramEnd"/>
      <w:r>
        <w:rPr>
          <w:sz w:val="24"/>
          <w:szCs w:val="24"/>
        </w:rPr>
        <w:t xml:space="preserve"> </w:t>
      </w:r>
      <w:proofErr w:type="spellStart"/>
      <w:r>
        <w:rPr>
          <w:sz w:val="24"/>
          <w:szCs w:val="24"/>
        </w:rPr>
        <w:t>Bassot</w:t>
      </w:r>
      <w:proofErr w:type="spellEnd"/>
      <w:r>
        <w:rPr>
          <w:sz w:val="24"/>
          <w:szCs w:val="24"/>
        </w:rPr>
        <w:t xml:space="preserve">, </w:t>
      </w:r>
      <w:hyperlink r:id="rId9">
        <w:r>
          <w:rPr>
            <w:color w:val="1155CC"/>
            <w:sz w:val="24"/>
            <w:szCs w:val="24"/>
            <w:u w:val="single"/>
          </w:rPr>
          <w:t>claudio.bassot@scilielab.se</w:t>
        </w:r>
      </w:hyperlink>
      <w:r>
        <w:rPr>
          <w:sz w:val="24"/>
          <w:szCs w:val="24"/>
        </w:rPr>
        <w:t xml:space="preserve">, Yan Huang, </w:t>
      </w:r>
      <w:hyperlink r:id="rId10">
        <w:r>
          <w:rPr>
            <w:color w:val="1155CC"/>
            <w:sz w:val="24"/>
            <w:szCs w:val="24"/>
            <w:u w:val="single"/>
          </w:rPr>
          <w:t>huangyan@hayao.com</w:t>
        </w:r>
      </w:hyperlink>
      <w:r>
        <w:rPr>
          <w:sz w:val="24"/>
          <w:szCs w:val="24"/>
        </w:rPr>
        <w:t xml:space="preserve"> has not confirmed authorship of the manuscript. We have resent them the authorship confirmation emai</w:t>
      </w:r>
      <w:r>
        <w:rPr>
          <w:sz w:val="24"/>
          <w:szCs w:val="24"/>
        </w:rPr>
        <w:t xml:space="preserve">l; however please check that the above email address for them is correct and follow up personally to ensure they </w:t>
      </w:r>
      <w:r>
        <w:rPr>
          <w:sz w:val="24"/>
          <w:szCs w:val="24"/>
        </w:rPr>
        <w:lastRenderedPageBreak/>
        <w:t>confirm. Please note that we cannot pass your manuscript to Production until we have received confirmations from all co-authors.</w:t>
      </w:r>
    </w:p>
    <w:p w14:paraId="0A55094B" w14:textId="77777777" w:rsidR="00E97B19" w:rsidRDefault="00E97B19">
      <w:pPr>
        <w:pStyle w:val="LO-normal"/>
        <w:ind w:left="720" w:hanging="360"/>
        <w:rPr>
          <w:color w:val="000000"/>
          <w:sz w:val="24"/>
          <w:szCs w:val="24"/>
        </w:rPr>
      </w:pPr>
    </w:p>
    <w:p w14:paraId="7B523EC9" w14:textId="77777777" w:rsidR="00E97B19" w:rsidRDefault="00E97B19">
      <w:pPr>
        <w:pStyle w:val="LO-normal"/>
        <w:ind w:left="720" w:hanging="360"/>
        <w:rPr>
          <w:color w:val="000000"/>
          <w:sz w:val="24"/>
          <w:szCs w:val="24"/>
        </w:rPr>
      </w:pPr>
    </w:p>
    <w:p w14:paraId="1D3F9C3C" w14:textId="77777777" w:rsidR="00E97B19" w:rsidRDefault="00BF46E9">
      <w:pPr>
        <w:pStyle w:val="LO-normal"/>
        <w:ind w:left="720" w:hanging="360"/>
        <w:rPr>
          <w:color w:val="000000"/>
          <w:sz w:val="24"/>
          <w:szCs w:val="24"/>
        </w:rPr>
      </w:pPr>
      <w:r>
        <w:rPr>
          <w:sz w:val="24"/>
          <w:szCs w:val="24"/>
        </w:rPr>
        <w:t xml:space="preserve">The email </w:t>
      </w:r>
      <w:proofErr w:type="spellStart"/>
      <w:r>
        <w:rPr>
          <w:sz w:val="24"/>
          <w:szCs w:val="24"/>
        </w:rPr>
        <w:t>addres</w:t>
      </w:r>
      <w:proofErr w:type="spellEnd"/>
      <w:r>
        <w:rPr>
          <w:sz w:val="24"/>
          <w:szCs w:val="24"/>
        </w:rPr>
        <w:t xml:space="preserve"> of CB is wrong should be </w:t>
      </w:r>
      <w:hyperlink>
        <w:r>
          <w:rPr>
            <w:rStyle w:val="Hyperlink"/>
            <w:sz w:val="24"/>
            <w:szCs w:val="24"/>
          </w:rPr>
          <w:t>claudio.bassot@scilifelab.se</w:t>
        </w:r>
      </w:hyperlink>
    </w:p>
    <w:p w14:paraId="2C595CF9" w14:textId="77777777" w:rsidR="00E97B19" w:rsidRDefault="00BF46E9">
      <w:pPr>
        <w:pStyle w:val="LO-normal"/>
        <w:ind w:left="720" w:hanging="360"/>
        <w:rPr>
          <w:color w:val="000000"/>
          <w:sz w:val="24"/>
          <w:szCs w:val="24"/>
        </w:rPr>
      </w:pPr>
      <w:r>
        <w:rPr>
          <w:sz w:val="24"/>
          <w:szCs w:val="24"/>
        </w:rPr>
        <w:t>YH tried to confirm – but the link sent to him did not work (from inside China)</w:t>
      </w:r>
    </w:p>
    <w:p w14:paraId="7B50989E" w14:textId="77777777" w:rsidR="00E97B19" w:rsidRDefault="00BF46E9">
      <w:pPr>
        <w:pStyle w:val="LO-normal"/>
        <w:numPr>
          <w:ilvl w:val="0"/>
          <w:numId w:val="1"/>
        </w:numPr>
        <w:rPr>
          <w:sz w:val="24"/>
          <w:szCs w:val="24"/>
        </w:rPr>
      </w:pPr>
      <w:r>
        <w:rPr>
          <w:sz w:val="24"/>
          <w:szCs w:val="24"/>
        </w:rPr>
        <w:t>Please send by return email a completed 'Competing Interests' statement, including any C</w:t>
      </w:r>
      <w:r>
        <w:rPr>
          <w:sz w:val="24"/>
          <w:szCs w:val="24"/>
        </w:rPr>
        <w:t>OIs declared by your co-authors. If you have no competing interests to declare, please state "The authors have declared that no competing interests exist". Otherwise please declare all competing interests beginning with the statement "I have read the journ</w:t>
      </w:r>
      <w:r>
        <w:rPr>
          <w:sz w:val="24"/>
          <w:szCs w:val="24"/>
        </w:rPr>
        <w:t>al's policy and the authors of this manuscript have the following competing interests:"</w:t>
      </w:r>
    </w:p>
    <w:p w14:paraId="5DFBCF45" w14:textId="77777777" w:rsidR="00E97B19" w:rsidRDefault="00BF46E9">
      <w:pPr>
        <w:pStyle w:val="LO-normal"/>
        <w:ind w:left="720" w:hanging="360"/>
        <w:rPr>
          <w:color w:val="2A6099"/>
        </w:rPr>
      </w:pPr>
      <w:r>
        <w:rPr>
          <w:color w:val="2A6099"/>
          <w:sz w:val="24"/>
          <w:szCs w:val="24"/>
        </w:rPr>
        <w:t>The authors have declared that no competing interests exist</w:t>
      </w:r>
    </w:p>
    <w:p w14:paraId="204B7D3C" w14:textId="77777777" w:rsidR="00E97B19" w:rsidRDefault="00E97B19">
      <w:pPr>
        <w:pStyle w:val="LO-normal"/>
        <w:ind w:left="720" w:hanging="360"/>
        <w:rPr>
          <w:sz w:val="24"/>
          <w:szCs w:val="24"/>
        </w:rPr>
      </w:pPr>
    </w:p>
    <w:p w14:paraId="0B10213F" w14:textId="77777777" w:rsidR="00E97B19" w:rsidRDefault="00BF46E9">
      <w:pPr>
        <w:pStyle w:val="LO-normal"/>
        <w:numPr>
          <w:ilvl w:val="0"/>
          <w:numId w:val="1"/>
        </w:numPr>
        <w:spacing w:after="0" w:line="240" w:lineRule="auto"/>
        <w:rPr>
          <w:sz w:val="24"/>
          <w:szCs w:val="24"/>
        </w:rPr>
      </w:pPr>
      <w:r>
        <w:rPr>
          <w:sz w:val="24"/>
          <w:szCs w:val="24"/>
        </w:rPr>
        <w:t xml:space="preserve">Please provide a detailed Financial Disclosure statement. This is published with the article, </w:t>
      </w:r>
      <w:r>
        <w:rPr>
          <w:b/>
          <w:sz w:val="24"/>
          <w:szCs w:val="24"/>
        </w:rPr>
        <w:t>therefore sho</w:t>
      </w:r>
      <w:r>
        <w:rPr>
          <w:b/>
          <w:sz w:val="24"/>
          <w:szCs w:val="24"/>
        </w:rPr>
        <w:t>uld be completed in full sentences</w:t>
      </w:r>
      <w:r>
        <w:rPr>
          <w:sz w:val="24"/>
          <w:szCs w:val="24"/>
        </w:rPr>
        <w:t xml:space="preserve"> and contain the exact wording you wish to be published.</w:t>
      </w:r>
    </w:p>
    <w:p w14:paraId="04D81514" w14:textId="77777777" w:rsidR="00E97B19" w:rsidRDefault="00BF46E9">
      <w:pPr>
        <w:pStyle w:val="LO-normal"/>
        <w:spacing w:after="0" w:line="240" w:lineRule="auto"/>
        <w:ind w:left="720"/>
        <w:rPr>
          <w:sz w:val="24"/>
          <w:szCs w:val="24"/>
        </w:rPr>
      </w:pPr>
      <w:r>
        <w:rPr>
          <w:sz w:val="24"/>
          <w:szCs w:val="24"/>
        </w:rPr>
        <w:t xml:space="preserve">1. Please clarify all sources of funding (financial or material support) for your study. List the grants (with grant number) or organizations (with </w:t>
      </w:r>
      <w:proofErr w:type="spellStart"/>
      <w:r>
        <w:rPr>
          <w:sz w:val="24"/>
          <w:szCs w:val="24"/>
        </w:rPr>
        <w:t>url</w:t>
      </w:r>
      <w:proofErr w:type="spellEnd"/>
      <w:r>
        <w:rPr>
          <w:sz w:val="24"/>
          <w:szCs w:val="24"/>
        </w:rPr>
        <w:t>) that support</w:t>
      </w:r>
      <w:r>
        <w:rPr>
          <w:sz w:val="24"/>
          <w:szCs w:val="24"/>
        </w:rPr>
        <w:t xml:space="preserve">ed your study, including funding received from your institution. </w:t>
      </w:r>
    </w:p>
    <w:p w14:paraId="70AD53AA" w14:textId="77777777" w:rsidR="00E97B19" w:rsidRDefault="00BF46E9">
      <w:pPr>
        <w:pStyle w:val="LO-normal"/>
        <w:spacing w:after="0" w:line="240" w:lineRule="auto"/>
        <w:ind w:left="720"/>
        <w:rPr>
          <w:sz w:val="24"/>
          <w:szCs w:val="24"/>
        </w:rPr>
      </w:pPr>
      <w:r>
        <w:rPr>
          <w:sz w:val="24"/>
          <w:szCs w:val="24"/>
        </w:rPr>
        <w:t>2. State the initials, alongside each funding source, of each author to receive each grant.</w:t>
      </w:r>
    </w:p>
    <w:p w14:paraId="446F91D3" w14:textId="77777777" w:rsidR="00E97B19" w:rsidRDefault="00BF46E9">
      <w:pPr>
        <w:pStyle w:val="LO-normal"/>
        <w:spacing w:after="0" w:line="240" w:lineRule="auto"/>
        <w:ind w:left="720"/>
        <w:rPr>
          <w:sz w:val="24"/>
          <w:szCs w:val="24"/>
        </w:rPr>
      </w:pPr>
      <w:r>
        <w:rPr>
          <w:sz w:val="24"/>
          <w:szCs w:val="24"/>
        </w:rPr>
        <w:t>3. State what role the funders took in the study. If the funders had no role in your study, please</w:t>
      </w:r>
      <w:r>
        <w:rPr>
          <w:sz w:val="24"/>
          <w:szCs w:val="24"/>
        </w:rPr>
        <w:t xml:space="preserve"> state: “The funders had no role in study design, data collection and analysis, decision to publish, or preparation of the manuscript.”</w:t>
      </w:r>
    </w:p>
    <w:p w14:paraId="073A293E" w14:textId="77777777" w:rsidR="00E97B19" w:rsidRDefault="00BF46E9">
      <w:pPr>
        <w:pStyle w:val="LO-normal"/>
        <w:spacing w:after="0" w:line="240" w:lineRule="auto"/>
        <w:ind w:left="720"/>
        <w:rPr>
          <w:sz w:val="24"/>
          <w:szCs w:val="24"/>
        </w:rPr>
      </w:pPr>
      <w:r>
        <w:rPr>
          <w:sz w:val="24"/>
          <w:szCs w:val="24"/>
        </w:rPr>
        <w:t>4. If any authors received a salary from any of your funders, please state which authors and which funders.</w:t>
      </w:r>
    </w:p>
    <w:p w14:paraId="5D4CDDFA" w14:textId="77777777" w:rsidR="00E97B19" w:rsidRDefault="00E97B19">
      <w:pPr>
        <w:pStyle w:val="LO-normal"/>
        <w:spacing w:after="0" w:line="240" w:lineRule="auto"/>
        <w:ind w:left="720"/>
        <w:rPr>
          <w:sz w:val="24"/>
          <w:szCs w:val="24"/>
        </w:rPr>
      </w:pPr>
    </w:p>
    <w:p w14:paraId="68ECB156" w14:textId="77777777" w:rsidR="00E97B19" w:rsidRDefault="00BF46E9">
      <w:pPr>
        <w:pStyle w:val="LO-normal"/>
        <w:spacing w:after="0" w:line="240" w:lineRule="auto"/>
        <w:ind w:left="720"/>
        <w:rPr>
          <w:color w:val="2A6099"/>
          <w:sz w:val="24"/>
          <w:szCs w:val="24"/>
        </w:rPr>
      </w:pPr>
      <w:r>
        <w:rPr>
          <w:color w:val="2A6099"/>
          <w:sz w:val="24"/>
          <w:szCs w:val="24"/>
        </w:rPr>
        <w:t>The funders</w:t>
      </w:r>
      <w:r>
        <w:rPr>
          <w:color w:val="2A6099"/>
          <w:sz w:val="24"/>
          <w:szCs w:val="24"/>
        </w:rPr>
        <w:t xml:space="preserve"> had no role in study design, data collection and analysis, decision to publish, or preparation of the manuscript.</w:t>
      </w:r>
    </w:p>
    <w:p w14:paraId="5B5C1133" w14:textId="77777777" w:rsidR="00E97B19" w:rsidRDefault="00E97B19">
      <w:pPr>
        <w:pStyle w:val="LO-normal"/>
        <w:spacing w:after="0" w:line="240" w:lineRule="auto"/>
        <w:ind w:left="720"/>
        <w:rPr>
          <w:sz w:val="24"/>
          <w:szCs w:val="24"/>
        </w:rPr>
      </w:pPr>
    </w:p>
    <w:p w14:paraId="760CAD03" w14:textId="77777777" w:rsidR="00E97B19" w:rsidRDefault="00BF46E9">
      <w:pPr>
        <w:pStyle w:val="LO-normal"/>
        <w:numPr>
          <w:ilvl w:val="0"/>
          <w:numId w:val="1"/>
        </w:numPr>
        <w:spacing w:after="0" w:line="240" w:lineRule="auto"/>
        <w:rPr>
          <w:sz w:val="24"/>
          <w:szCs w:val="24"/>
        </w:rPr>
      </w:pPr>
      <w:r>
        <w:rPr>
          <w:sz w:val="24"/>
          <w:szCs w:val="24"/>
        </w:rPr>
        <w:t>Please note that the information provided in the Financial Disclosure and Funding Information sections of your online submission form need t</w:t>
      </w:r>
      <w:r>
        <w:rPr>
          <w:sz w:val="24"/>
          <w:szCs w:val="24"/>
        </w:rPr>
        <w:t>o be identical.</w:t>
      </w:r>
    </w:p>
    <w:p w14:paraId="5F5643F9" w14:textId="77777777" w:rsidR="00E97B19" w:rsidRDefault="00BF46E9">
      <w:pPr>
        <w:pStyle w:val="LO-normal"/>
        <w:spacing w:after="0" w:line="240" w:lineRule="auto"/>
        <w:ind w:left="720"/>
        <w:rPr>
          <w:sz w:val="24"/>
          <w:szCs w:val="24"/>
        </w:rPr>
      </w:pPr>
      <w:r>
        <w:rPr>
          <w:sz w:val="24"/>
          <w:szCs w:val="24"/>
        </w:rPr>
        <w:t xml:space="preserve">Your current Financial Disclosure states, “The funders had no role in study design, data collection and analysis, decision to publish, or preparation of the manuscript.”. </w:t>
      </w:r>
    </w:p>
    <w:p w14:paraId="0B7A9947" w14:textId="77777777" w:rsidR="00E97B19" w:rsidRDefault="00E97B19">
      <w:pPr>
        <w:pStyle w:val="LO-normal"/>
        <w:spacing w:after="0" w:line="240" w:lineRule="auto"/>
        <w:ind w:left="720"/>
        <w:rPr>
          <w:sz w:val="24"/>
          <w:szCs w:val="24"/>
        </w:rPr>
      </w:pPr>
    </w:p>
    <w:p w14:paraId="7956E8E5" w14:textId="77777777" w:rsidR="00E97B19" w:rsidRDefault="00BF46E9">
      <w:pPr>
        <w:pStyle w:val="LO-normal"/>
        <w:spacing w:after="0" w:line="240" w:lineRule="auto"/>
        <w:ind w:left="720"/>
        <w:rPr>
          <w:sz w:val="24"/>
          <w:szCs w:val="24"/>
        </w:rPr>
      </w:pPr>
      <w:r>
        <w:rPr>
          <w:sz w:val="24"/>
          <w:szCs w:val="24"/>
        </w:rPr>
        <w:t xml:space="preserve">However, your funding information on the submission form indicates </w:t>
      </w:r>
      <w:r>
        <w:rPr>
          <w:sz w:val="24"/>
          <w:szCs w:val="24"/>
        </w:rPr>
        <w:t xml:space="preserve">that you received funding from </w:t>
      </w:r>
    </w:p>
    <w:p w14:paraId="16318A90" w14:textId="77777777" w:rsidR="00E97B19" w:rsidRDefault="00E97B19">
      <w:pPr>
        <w:pStyle w:val="LO-normal"/>
        <w:spacing w:after="0" w:line="240" w:lineRule="auto"/>
        <w:ind w:left="720"/>
        <w:rPr>
          <w:sz w:val="24"/>
          <w:szCs w:val="24"/>
        </w:rPr>
      </w:pPr>
    </w:p>
    <w:tbl>
      <w:tblPr>
        <w:tblW w:w="8220" w:type="dxa"/>
        <w:tblInd w:w="870" w:type="dxa"/>
        <w:tblCellMar>
          <w:top w:w="40" w:type="dxa"/>
          <w:left w:w="60" w:type="dxa"/>
          <w:bottom w:w="40" w:type="dxa"/>
          <w:right w:w="40" w:type="dxa"/>
        </w:tblCellMar>
        <w:tblLook w:val="0600" w:firstRow="0" w:lastRow="0" w:firstColumn="0" w:lastColumn="0" w:noHBand="1" w:noVBand="1"/>
      </w:tblPr>
      <w:tblGrid>
        <w:gridCol w:w="3764"/>
        <w:gridCol w:w="2131"/>
        <w:gridCol w:w="2325"/>
      </w:tblGrid>
      <w:tr w:rsidR="00E97B19" w14:paraId="6D8FEA4C" w14:textId="77777777">
        <w:trPr>
          <w:trHeight w:val="315"/>
        </w:trPr>
        <w:tc>
          <w:tcPr>
            <w:tcW w:w="3764" w:type="dxa"/>
            <w:tcBorders>
              <w:left w:val="single" w:sz="6" w:space="0" w:color="CCCCCC"/>
            </w:tcBorders>
            <w:shd w:val="clear" w:color="auto" w:fill="3A5568"/>
            <w:vAlign w:val="bottom"/>
          </w:tcPr>
          <w:p w14:paraId="059D630C" w14:textId="77777777" w:rsidR="00E97B19" w:rsidRDefault="00BF46E9">
            <w:pPr>
              <w:pStyle w:val="LO-normal"/>
              <w:spacing w:after="0" w:line="228" w:lineRule="auto"/>
              <w:ind w:left="720"/>
              <w:rPr>
                <w:rFonts w:ascii="Verdana" w:eastAsia="Verdana" w:hAnsi="Verdana" w:cs="Verdana"/>
                <w:color w:val="000033"/>
                <w:sz w:val="17"/>
                <w:szCs w:val="17"/>
              </w:rPr>
            </w:pPr>
            <w:r>
              <w:rPr>
                <w:rFonts w:ascii="Verdana" w:eastAsia="Verdana" w:hAnsi="Verdana" w:cs="Verdana"/>
                <w:b/>
                <w:color w:val="FFFFFF"/>
                <w:sz w:val="17"/>
                <w:szCs w:val="17"/>
              </w:rPr>
              <w:lastRenderedPageBreak/>
              <w:t>Funder Name</w:t>
            </w:r>
          </w:p>
        </w:tc>
        <w:tc>
          <w:tcPr>
            <w:tcW w:w="2131" w:type="dxa"/>
            <w:tcBorders>
              <w:left w:val="single" w:sz="6" w:space="0" w:color="CCCCCC"/>
            </w:tcBorders>
            <w:shd w:val="clear" w:color="auto" w:fill="3A5568"/>
            <w:vAlign w:val="bottom"/>
          </w:tcPr>
          <w:p w14:paraId="01ED87B3" w14:textId="77777777" w:rsidR="00E97B19" w:rsidRDefault="00BF46E9">
            <w:pPr>
              <w:pStyle w:val="LO-normal"/>
              <w:spacing w:after="0" w:line="228" w:lineRule="auto"/>
              <w:ind w:left="720"/>
              <w:rPr>
                <w:rFonts w:ascii="Verdana" w:eastAsia="Verdana" w:hAnsi="Verdana" w:cs="Verdana"/>
                <w:color w:val="000033"/>
                <w:sz w:val="17"/>
                <w:szCs w:val="17"/>
              </w:rPr>
            </w:pPr>
            <w:r>
              <w:rPr>
                <w:rFonts w:ascii="Verdana" w:eastAsia="Verdana" w:hAnsi="Verdana" w:cs="Verdana"/>
                <w:b/>
                <w:color w:val="FFFFFF"/>
                <w:sz w:val="17"/>
                <w:szCs w:val="17"/>
              </w:rPr>
              <w:t>Grant Number</w:t>
            </w:r>
          </w:p>
        </w:tc>
        <w:tc>
          <w:tcPr>
            <w:tcW w:w="2325" w:type="dxa"/>
            <w:tcBorders>
              <w:left w:val="single" w:sz="6" w:space="0" w:color="CCCCCC"/>
            </w:tcBorders>
            <w:shd w:val="clear" w:color="auto" w:fill="3A5568"/>
            <w:vAlign w:val="bottom"/>
          </w:tcPr>
          <w:p w14:paraId="107B8452" w14:textId="77777777" w:rsidR="00E97B19" w:rsidRDefault="00BF46E9">
            <w:pPr>
              <w:pStyle w:val="LO-normal"/>
              <w:spacing w:after="0" w:line="228" w:lineRule="auto"/>
              <w:ind w:left="720"/>
              <w:rPr>
                <w:rFonts w:ascii="Verdana" w:eastAsia="Verdana" w:hAnsi="Verdana" w:cs="Verdana"/>
                <w:color w:val="000033"/>
                <w:sz w:val="17"/>
                <w:szCs w:val="17"/>
              </w:rPr>
            </w:pPr>
            <w:r>
              <w:rPr>
                <w:rFonts w:ascii="Verdana" w:eastAsia="Verdana" w:hAnsi="Verdana" w:cs="Verdana"/>
                <w:b/>
                <w:color w:val="FFFFFF"/>
                <w:sz w:val="17"/>
                <w:szCs w:val="17"/>
              </w:rPr>
              <w:t>Grant Recipient</w:t>
            </w:r>
          </w:p>
        </w:tc>
      </w:tr>
      <w:tr w:rsidR="00E97B19" w14:paraId="33809426" w14:textId="77777777">
        <w:trPr>
          <w:trHeight w:val="315"/>
        </w:trPr>
        <w:tc>
          <w:tcPr>
            <w:tcW w:w="3764" w:type="dxa"/>
            <w:tcBorders>
              <w:top w:val="single" w:sz="6" w:space="0" w:color="CCCCCC"/>
              <w:left w:val="single" w:sz="6" w:space="0" w:color="CCCCCC"/>
              <w:bottom w:val="single" w:sz="6" w:space="0" w:color="CCCCCC"/>
              <w:right w:val="single" w:sz="6" w:space="0" w:color="CCCCCC"/>
            </w:tcBorders>
            <w:tcMar>
              <w:left w:w="40" w:type="dxa"/>
            </w:tcMar>
          </w:tcPr>
          <w:p w14:paraId="451C5268" w14:textId="77777777" w:rsidR="00E97B19" w:rsidRDefault="00BF46E9">
            <w:pPr>
              <w:pStyle w:val="LO-normal"/>
              <w:spacing w:after="0" w:line="228" w:lineRule="auto"/>
              <w:ind w:left="720"/>
              <w:rPr>
                <w:rFonts w:ascii="Verdana" w:eastAsia="Verdana" w:hAnsi="Verdana" w:cs="Verdana"/>
                <w:color w:val="000033"/>
                <w:sz w:val="17"/>
                <w:szCs w:val="17"/>
              </w:rPr>
            </w:pPr>
            <w:proofErr w:type="spellStart"/>
            <w:r>
              <w:rPr>
                <w:rFonts w:ascii="Verdana" w:eastAsia="Verdana" w:hAnsi="Verdana" w:cs="Verdana"/>
                <w:color w:val="000033"/>
                <w:sz w:val="17"/>
                <w:szCs w:val="17"/>
              </w:rPr>
              <w:t>Vetenskapsrådet</w:t>
            </w:r>
            <w:proofErr w:type="spellEnd"/>
          </w:p>
        </w:tc>
        <w:tc>
          <w:tcPr>
            <w:tcW w:w="2131" w:type="dxa"/>
            <w:tcBorders>
              <w:top w:val="single" w:sz="6" w:space="0" w:color="CCCCCC"/>
              <w:left w:val="single" w:sz="6" w:space="0" w:color="CCCCCC"/>
              <w:bottom w:val="single" w:sz="6" w:space="0" w:color="CCCCCC"/>
              <w:right w:val="single" w:sz="6" w:space="0" w:color="CCCCCC"/>
            </w:tcBorders>
            <w:tcMar>
              <w:left w:w="40" w:type="dxa"/>
            </w:tcMar>
          </w:tcPr>
          <w:p w14:paraId="6A922FBA" w14:textId="77777777" w:rsidR="00E97B19" w:rsidRDefault="00BF46E9">
            <w:pPr>
              <w:pStyle w:val="LO-normal"/>
              <w:spacing w:after="0" w:line="228" w:lineRule="auto"/>
              <w:ind w:left="720"/>
              <w:rPr>
                <w:rFonts w:ascii="Verdana" w:eastAsia="Verdana" w:hAnsi="Verdana" w:cs="Verdana"/>
                <w:color w:val="000033"/>
                <w:sz w:val="17"/>
                <w:szCs w:val="17"/>
              </w:rPr>
            </w:pPr>
            <w:r>
              <w:rPr>
                <w:rFonts w:ascii="Verdana" w:eastAsia="Verdana" w:hAnsi="Verdana" w:cs="Verdana"/>
                <w:color w:val="000033"/>
                <w:sz w:val="17"/>
                <w:szCs w:val="17"/>
              </w:rPr>
              <w:t>2016-03798</w:t>
            </w:r>
          </w:p>
        </w:tc>
        <w:tc>
          <w:tcPr>
            <w:tcW w:w="2325" w:type="dxa"/>
            <w:tcBorders>
              <w:top w:val="single" w:sz="6" w:space="0" w:color="CCCCCC"/>
              <w:left w:val="single" w:sz="6" w:space="0" w:color="CCCCCC"/>
              <w:bottom w:val="single" w:sz="6" w:space="0" w:color="CCCCCC"/>
              <w:right w:val="single" w:sz="6" w:space="0" w:color="CCCCCC"/>
            </w:tcBorders>
            <w:tcMar>
              <w:left w:w="40" w:type="dxa"/>
            </w:tcMar>
          </w:tcPr>
          <w:p w14:paraId="053DEB82" w14:textId="77777777" w:rsidR="00E97B19" w:rsidRDefault="00BF46E9">
            <w:pPr>
              <w:pStyle w:val="LO-normal"/>
              <w:spacing w:after="0" w:line="228" w:lineRule="auto"/>
              <w:ind w:left="720"/>
              <w:rPr>
                <w:rFonts w:ascii="Verdana" w:eastAsia="Verdana" w:hAnsi="Verdana" w:cs="Verdana"/>
                <w:color w:val="000033"/>
                <w:sz w:val="17"/>
                <w:szCs w:val="17"/>
              </w:rPr>
            </w:pPr>
            <w:proofErr w:type="spellStart"/>
            <w:r>
              <w:rPr>
                <w:rFonts w:ascii="Verdana" w:eastAsia="Verdana" w:hAnsi="Verdana" w:cs="Verdana"/>
                <w:color w:val="000033"/>
                <w:sz w:val="17"/>
                <w:szCs w:val="17"/>
              </w:rPr>
              <w:t>Dr.</w:t>
            </w:r>
            <w:proofErr w:type="spellEnd"/>
            <w:r>
              <w:rPr>
                <w:rFonts w:ascii="Verdana" w:eastAsia="Verdana" w:hAnsi="Verdana" w:cs="Verdana"/>
                <w:color w:val="000033"/>
                <w:sz w:val="17"/>
                <w:szCs w:val="17"/>
              </w:rPr>
              <w:t xml:space="preserve"> Arne Elofsson</w:t>
            </w:r>
          </w:p>
        </w:tc>
      </w:tr>
      <w:tr w:rsidR="00E97B19" w14:paraId="0FD3C48A" w14:textId="77777777">
        <w:trPr>
          <w:trHeight w:val="315"/>
        </w:trPr>
        <w:tc>
          <w:tcPr>
            <w:tcW w:w="3764" w:type="dxa"/>
            <w:tcBorders>
              <w:top w:val="single" w:sz="6" w:space="0" w:color="CCCCCC"/>
              <w:left w:val="single" w:sz="6" w:space="0" w:color="CCCCCC"/>
              <w:bottom w:val="single" w:sz="6" w:space="0" w:color="CCCCCC"/>
              <w:right w:val="single" w:sz="6" w:space="0" w:color="CCCCCC"/>
            </w:tcBorders>
            <w:tcMar>
              <w:left w:w="40" w:type="dxa"/>
            </w:tcMar>
          </w:tcPr>
          <w:p w14:paraId="66C038F0" w14:textId="77777777" w:rsidR="00E97B19" w:rsidRPr="00733C29" w:rsidRDefault="00BF46E9">
            <w:pPr>
              <w:pStyle w:val="LO-normal"/>
              <w:spacing w:after="0" w:line="228" w:lineRule="auto"/>
              <w:ind w:left="720"/>
              <w:rPr>
                <w:rFonts w:ascii="Verdana" w:eastAsia="Verdana" w:hAnsi="Verdana" w:cs="Verdana"/>
                <w:color w:val="000033"/>
                <w:sz w:val="17"/>
                <w:szCs w:val="17"/>
                <w:lang w:val="sv-SE"/>
              </w:rPr>
            </w:pPr>
            <w:r w:rsidRPr="00733C29">
              <w:rPr>
                <w:rFonts w:ascii="Verdana" w:eastAsia="Verdana" w:hAnsi="Verdana" w:cs="Verdana"/>
                <w:color w:val="000033"/>
                <w:sz w:val="17"/>
                <w:szCs w:val="17"/>
                <w:lang w:val="sv-SE"/>
              </w:rPr>
              <w:t>Knut och Alice Wallenbergs Stiftelse</w:t>
            </w:r>
          </w:p>
        </w:tc>
        <w:tc>
          <w:tcPr>
            <w:tcW w:w="2131" w:type="dxa"/>
            <w:tcBorders>
              <w:top w:val="single" w:sz="6" w:space="0" w:color="CCCCCC"/>
              <w:left w:val="single" w:sz="6" w:space="0" w:color="CCCCCC"/>
              <w:bottom w:val="single" w:sz="6" w:space="0" w:color="CCCCCC"/>
              <w:right w:val="single" w:sz="6" w:space="0" w:color="CCCCCC"/>
            </w:tcBorders>
            <w:tcMar>
              <w:left w:w="40" w:type="dxa"/>
            </w:tcMar>
          </w:tcPr>
          <w:p w14:paraId="775545CC" w14:textId="77777777" w:rsidR="00E97B19" w:rsidRDefault="00BF46E9">
            <w:pPr>
              <w:pStyle w:val="LO-normal"/>
              <w:spacing w:after="0" w:line="228" w:lineRule="auto"/>
              <w:ind w:left="720"/>
              <w:rPr>
                <w:rFonts w:ascii="Verdana" w:eastAsia="Verdana" w:hAnsi="Verdana" w:cs="Verdana"/>
                <w:color w:val="000033"/>
                <w:sz w:val="17"/>
                <w:szCs w:val="17"/>
              </w:rPr>
            </w:pPr>
            <w:r>
              <w:rPr>
                <w:rFonts w:ascii="Verdana" w:eastAsia="Verdana" w:hAnsi="Verdana" w:cs="Verdana"/>
                <w:color w:val="000033"/>
                <w:sz w:val="17"/>
                <w:szCs w:val="17"/>
              </w:rPr>
              <w:t>N/A</w:t>
            </w:r>
          </w:p>
        </w:tc>
        <w:tc>
          <w:tcPr>
            <w:tcW w:w="2325" w:type="dxa"/>
            <w:tcBorders>
              <w:top w:val="single" w:sz="6" w:space="0" w:color="CCCCCC"/>
              <w:left w:val="single" w:sz="6" w:space="0" w:color="CCCCCC"/>
              <w:bottom w:val="single" w:sz="6" w:space="0" w:color="CCCCCC"/>
              <w:right w:val="single" w:sz="6" w:space="0" w:color="CCCCCC"/>
            </w:tcBorders>
            <w:tcMar>
              <w:left w:w="40" w:type="dxa"/>
            </w:tcMar>
          </w:tcPr>
          <w:p w14:paraId="1D63918E" w14:textId="77777777" w:rsidR="00E97B19" w:rsidRDefault="00BF46E9">
            <w:pPr>
              <w:pStyle w:val="LO-normal"/>
              <w:spacing w:after="0" w:line="228" w:lineRule="auto"/>
              <w:ind w:left="720"/>
              <w:rPr>
                <w:rFonts w:ascii="Verdana" w:eastAsia="Verdana" w:hAnsi="Verdana" w:cs="Verdana"/>
                <w:color w:val="000033"/>
                <w:sz w:val="17"/>
                <w:szCs w:val="17"/>
              </w:rPr>
            </w:pPr>
            <w:proofErr w:type="spellStart"/>
            <w:r>
              <w:rPr>
                <w:rFonts w:ascii="Verdana" w:eastAsia="Verdana" w:hAnsi="Verdana" w:cs="Verdana"/>
                <w:color w:val="000033"/>
                <w:sz w:val="17"/>
                <w:szCs w:val="17"/>
              </w:rPr>
              <w:t>Dr.</w:t>
            </w:r>
            <w:proofErr w:type="spellEnd"/>
            <w:r>
              <w:rPr>
                <w:rFonts w:ascii="Verdana" w:eastAsia="Verdana" w:hAnsi="Verdana" w:cs="Verdana"/>
                <w:color w:val="000033"/>
                <w:sz w:val="17"/>
                <w:szCs w:val="17"/>
              </w:rPr>
              <w:t xml:space="preserve"> Arne Elofsson</w:t>
            </w:r>
          </w:p>
        </w:tc>
      </w:tr>
    </w:tbl>
    <w:p w14:paraId="4A278E57" w14:textId="77777777" w:rsidR="00E97B19" w:rsidRDefault="00E97B19">
      <w:pPr>
        <w:pStyle w:val="LO-normal"/>
        <w:spacing w:after="0" w:line="240" w:lineRule="auto"/>
        <w:ind w:left="720"/>
        <w:rPr>
          <w:sz w:val="24"/>
          <w:szCs w:val="24"/>
        </w:rPr>
      </w:pPr>
    </w:p>
    <w:p w14:paraId="6A8C7FE3" w14:textId="77777777" w:rsidR="00E97B19" w:rsidRDefault="00E97B19">
      <w:pPr>
        <w:pStyle w:val="LO-normal"/>
        <w:spacing w:after="0" w:line="240" w:lineRule="auto"/>
        <w:ind w:left="720"/>
        <w:rPr>
          <w:sz w:val="24"/>
          <w:szCs w:val="24"/>
        </w:rPr>
      </w:pPr>
    </w:p>
    <w:p w14:paraId="2B1310F7" w14:textId="77777777" w:rsidR="00E97B19" w:rsidRDefault="00BF46E9">
      <w:pPr>
        <w:pStyle w:val="LO-normal"/>
        <w:spacing w:after="0" w:line="240" w:lineRule="auto"/>
        <w:ind w:left="720"/>
        <w:rPr>
          <w:sz w:val="24"/>
          <w:szCs w:val="24"/>
        </w:rPr>
      </w:pPr>
      <w:r>
        <w:rPr>
          <w:sz w:val="24"/>
          <w:szCs w:val="24"/>
        </w:rPr>
        <w:t xml:space="preserve">Please indicate by return email the full and correct funding </w:t>
      </w:r>
      <w:r>
        <w:rPr>
          <w:sz w:val="24"/>
          <w:szCs w:val="24"/>
        </w:rPr>
        <w:t>information for your study and confirm the order in which they should appear. Please be sure to indicate whether the funders played any role in the study design, data collection and analysis, decision to publish, or preparation of the manuscript.</w:t>
      </w:r>
    </w:p>
    <w:p w14:paraId="157EA3FB" w14:textId="77777777" w:rsidR="00E97B19" w:rsidRDefault="00E97B19">
      <w:pPr>
        <w:pStyle w:val="LO-normal"/>
        <w:spacing w:after="0" w:line="240" w:lineRule="auto"/>
        <w:ind w:left="720"/>
        <w:rPr>
          <w:sz w:val="24"/>
          <w:szCs w:val="24"/>
        </w:rPr>
      </w:pPr>
    </w:p>
    <w:p w14:paraId="36659C44" w14:textId="77777777" w:rsidR="00E97B19" w:rsidRDefault="00E97B19">
      <w:pPr>
        <w:pStyle w:val="LO-normal"/>
        <w:spacing w:after="0" w:line="240" w:lineRule="auto"/>
        <w:ind w:left="720"/>
        <w:rPr>
          <w:sz w:val="24"/>
          <w:szCs w:val="24"/>
        </w:rPr>
      </w:pPr>
    </w:p>
    <w:p w14:paraId="7328AC80" w14:textId="77777777" w:rsidR="00E97B19" w:rsidRDefault="00BF46E9">
      <w:pPr>
        <w:pStyle w:val="LO-normal"/>
        <w:spacing w:after="0" w:line="240" w:lineRule="auto"/>
        <w:ind w:left="720"/>
        <w:rPr>
          <w:color w:val="2A6099"/>
          <w:sz w:val="24"/>
          <w:szCs w:val="24"/>
        </w:rPr>
      </w:pPr>
      <w:r>
        <w:rPr>
          <w:color w:val="2A6099"/>
          <w:sz w:val="24"/>
          <w:szCs w:val="24"/>
        </w:rPr>
        <w:t>This is</w:t>
      </w:r>
      <w:r>
        <w:rPr>
          <w:color w:val="2A6099"/>
          <w:sz w:val="24"/>
          <w:szCs w:val="24"/>
        </w:rPr>
        <w:t xml:space="preserve"> correct</w:t>
      </w:r>
    </w:p>
    <w:p w14:paraId="7A6E957F" w14:textId="77777777" w:rsidR="00E97B19" w:rsidRDefault="00E97B19">
      <w:pPr>
        <w:pStyle w:val="LO-normal"/>
        <w:spacing w:after="0" w:line="240" w:lineRule="auto"/>
        <w:ind w:left="720"/>
        <w:rPr>
          <w:sz w:val="24"/>
          <w:szCs w:val="24"/>
        </w:rPr>
      </w:pPr>
    </w:p>
    <w:p w14:paraId="7F6A11A8" w14:textId="77777777" w:rsidR="00E97B19" w:rsidRDefault="00BF46E9">
      <w:pPr>
        <w:pStyle w:val="LO-normal"/>
        <w:numPr>
          <w:ilvl w:val="0"/>
          <w:numId w:val="1"/>
        </w:numPr>
        <w:spacing w:after="0" w:line="240" w:lineRule="auto"/>
        <w:rPr>
          <w:sz w:val="24"/>
          <w:szCs w:val="24"/>
        </w:rPr>
      </w:pPr>
      <w:r>
        <w:rPr>
          <w:sz w:val="24"/>
          <w:szCs w:val="24"/>
        </w:rPr>
        <w:t xml:space="preserve">Please indicate the corresponding author on the title page with an asterisk (*) and include the corresponding author's email address. </w:t>
      </w:r>
      <w:r>
        <w:rPr>
          <w:b/>
          <w:sz w:val="24"/>
          <w:szCs w:val="24"/>
        </w:rPr>
        <w:t>Only an asterisk and the email address itself are required.</w:t>
      </w:r>
      <w:r>
        <w:rPr>
          <w:sz w:val="24"/>
          <w:szCs w:val="24"/>
        </w:rPr>
        <w:t xml:space="preserve"> If there is more than one corresponding author, plea</w:t>
      </w:r>
      <w:r>
        <w:rPr>
          <w:sz w:val="24"/>
          <w:szCs w:val="24"/>
        </w:rPr>
        <w:t xml:space="preserve">se include initials beside the email addresses. It should appear as: </w:t>
      </w:r>
    </w:p>
    <w:p w14:paraId="23346939" w14:textId="77777777" w:rsidR="00E97B19" w:rsidRDefault="00BF46E9">
      <w:pPr>
        <w:pStyle w:val="LO-normal"/>
        <w:spacing w:after="0" w:line="240" w:lineRule="auto"/>
        <w:ind w:left="720"/>
        <w:rPr>
          <w:sz w:val="24"/>
          <w:szCs w:val="24"/>
        </w:rPr>
      </w:pPr>
      <w:r>
        <w:rPr>
          <w:sz w:val="24"/>
          <w:szCs w:val="24"/>
        </w:rPr>
        <w:t>* jblogs@plos.org</w:t>
      </w:r>
    </w:p>
    <w:p w14:paraId="2CB567AE" w14:textId="77777777" w:rsidR="00E97B19" w:rsidRDefault="00BF46E9">
      <w:pPr>
        <w:pStyle w:val="LO-normal"/>
        <w:spacing w:after="0" w:line="240" w:lineRule="auto"/>
        <w:ind w:left="720"/>
        <w:rPr>
          <w:sz w:val="24"/>
          <w:szCs w:val="24"/>
        </w:rPr>
      </w:pPr>
      <w:r>
        <w:rPr>
          <w:sz w:val="24"/>
          <w:szCs w:val="24"/>
        </w:rPr>
        <w:t>If there are two authors, please format as follows:</w:t>
      </w:r>
    </w:p>
    <w:p w14:paraId="46574BFD" w14:textId="77777777" w:rsidR="00E97B19" w:rsidRDefault="00BF46E9">
      <w:pPr>
        <w:pStyle w:val="LO-normal"/>
        <w:spacing w:after="0" w:line="240" w:lineRule="auto"/>
        <w:ind w:left="720"/>
        <w:rPr>
          <w:sz w:val="24"/>
          <w:szCs w:val="24"/>
        </w:rPr>
      </w:pPr>
      <w:r>
        <w:rPr>
          <w:sz w:val="24"/>
          <w:szCs w:val="24"/>
        </w:rPr>
        <w:t>* jblogs@plos.org (JB); * hsmith@plos.org (HS)</w:t>
      </w:r>
    </w:p>
    <w:p w14:paraId="1E0AF138" w14:textId="77777777" w:rsidR="00E97B19" w:rsidRDefault="00E97B19">
      <w:pPr>
        <w:pStyle w:val="LO-normal"/>
        <w:spacing w:after="0" w:line="240" w:lineRule="auto"/>
        <w:ind w:left="720"/>
        <w:rPr>
          <w:sz w:val="24"/>
          <w:szCs w:val="24"/>
        </w:rPr>
      </w:pPr>
    </w:p>
    <w:p w14:paraId="24D4AFB0" w14:textId="77777777" w:rsidR="00E97B19" w:rsidRDefault="00E97B19">
      <w:pPr>
        <w:pStyle w:val="LO-normal"/>
        <w:spacing w:after="0" w:line="240" w:lineRule="auto"/>
        <w:ind w:left="720"/>
        <w:rPr>
          <w:sz w:val="24"/>
          <w:szCs w:val="24"/>
        </w:rPr>
      </w:pPr>
    </w:p>
    <w:p w14:paraId="0E64AB36" w14:textId="77777777" w:rsidR="00E97B19" w:rsidRDefault="00BF46E9">
      <w:pPr>
        <w:pStyle w:val="LO-normal"/>
        <w:spacing w:after="0" w:line="240" w:lineRule="auto"/>
        <w:ind w:left="720"/>
        <w:rPr>
          <w:color w:val="2A6099"/>
        </w:rPr>
      </w:pPr>
      <w:r>
        <w:rPr>
          <w:color w:val="2A6099"/>
          <w:sz w:val="24"/>
          <w:szCs w:val="24"/>
        </w:rPr>
        <w:t>AE is the sole corresponding author​</w:t>
      </w:r>
    </w:p>
    <w:p w14:paraId="4708F9E7" w14:textId="77777777" w:rsidR="00E97B19" w:rsidRDefault="00E97B19">
      <w:pPr>
        <w:pStyle w:val="LO-normal"/>
        <w:spacing w:after="0" w:line="240" w:lineRule="auto"/>
        <w:ind w:left="720"/>
        <w:rPr>
          <w:sz w:val="24"/>
          <w:szCs w:val="24"/>
        </w:rPr>
      </w:pPr>
    </w:p>
    <w:p w14:paraId="3E67F11A" w14:textId="77777777" w:rsidR="00E97B19" w:rsidRDefault="00BF46E9">
      <w:pPr>
        <w:pStyle w:val="LO-normal"/>
        <w:numPr>
          <w:ilvl w:val="0"/>
          <w:numId w:val="1"/>
        </w:numPr>
        <w:spacing w:after="0" w:line="240" w:lineRule="auto"/>
        <w:rPr>
          <w:sz w:val="24"/>
          <w:szCs w:val="24"/>
        </w:rPr>
      </w:pPr>
      <w:r>
        <w:rPr>
          <w:sz w:val="24"/>
          <w:szCs w:val="24"/>
        </w:rPr>
        <w:t>Please ensure that all author</w:t>
      </w:r>
      <w:r>
        <w:rPr>
          <w:sz w:val="24"/>
          <w:szCs w:val="24"/>
        </w:rPr>
        <w:t>s have at least one affiliation listed on the title page and that all listed affiliations are attributed to at least one author. Affiliations should be listed in ascending numeric order in the affiliation list and should match the Authors information given</w:t>
      </w:r>
      <w:r>
        <w:rPr>
          <w:sz w:val="24"/>
          <w:szCs w:val="24"/>
        </w:rPr>
        <w:t xml:space="preserve"> in the submission form.</w:t>
      </w:r>
    </w:p>
    <w:p w14:paraId="349958A6" w14:textId="77777777" w:rsidR="00E97B19" w:rsidRDefault="00BF46E9">
      <w:pPr>
        <w:pStyle w:val="LO-normal"/>
        <w:spacing w:after="0" w:line="240" w:lineRule="auto"/>
        <w:ind w:left="720"/>
        <w:rPr>
          <w:sz w:val="24"/>
          <w:szCs w:val="24"/>
        </w:rPr>
      </w:pPr>
      <w:r>
        <w:rPr>
          <w:sz w:val="24"/>
          <w:szCs w:val="24"/>
        </w:rPr>
        <w:t>If the authors have moved institutions since completing the study, the author affiliations should list both where they were when the bulk of the work was carried out, and their current institution. Mark their current institution wi</w:t>
      </w:r>
      <w:r>
        <w:rPr>
          <w:sz w:val="24"/>
          <w:szCs w:val="24"/>
        </w:rPr>
        <w:t>th "# Current Address".</w:t>
      </w:r>
    </w:p>
    <w:p w14:paraId="79EAA8D9" w14:textId="77777777" w:rsidR="00E97B19" w:rsidRDefault="00E97B19">
      <w:pPr>
        <w:pStyle w:val="LO-normal"/>
        <w:spacing w:after="0" w:line="240" w:lineRule="auto"/>
        <w:ind w:left="720"/>
        <w:rPr>
          <w:sz w:val="24"/>
          <w:szCs w:val="24"/>
        </w:rPr>
      </w:pPr>
    </w:p>
    <w:p w14:paraId="3A5C9726" w14:textId="77777777" w:rsidR="00E97B19" w:rsidRDefault="00BF46E9">
      <w:pPr>
        <w:pStyle w:val="LO-normal"/>
        <w:spacing w:after="0" w:line="240" w:lineRule="auto"/>
        <w:ind w:left="720"/>
        <w:rPr>
          <w:sz w:val="24"/>
          <w:szCs w:val="24"/>
        </w:rPr>
      </w:pPr>
      <w:r>
        <w:rPr>
          <w:sz w:val="24"/>
          <w:szCs w:val="24"/>
        </w:rPr>
        <w:t xml:space="preserve">Affiliations should include </w:t>
      </w:r>
      <w:r>
        <w:rPr>
          <w:b/>
          <w:sz w:val="24"/>
          <w:szCs w:val="24"/>
        </w:rPr>
        <w:t>an institution, a city, and a country</w:t>
      </w:r>
      <w:r>
        <w:rPr>
          <w:sz w:val="24"/>
          <w:szCs w:val="24"/>
        </w:rPr>
        <w:t xml:space="preserve"> (</w:t>
      </w:r>
      <w:r>
        <w:rPr>
          <w:b/>
          <w:sz w:val="24"/>
          <w:szCs w:val="24"/>
        </w:rPr>
        <w:t>no postcode</w:t>
      </w:r>
      <w:r>
        <w:rPr>
          <w:sz w:val="24"/>
          <w:szCs w:val="24"/>
        </w:rPr>
        <w:t>). US affiliations need the state as well, written out in full (with no abbreviations).</w:t>
      </w:r>
    </w:p>
    <w:p w14:paraId="0D1F72A3" w14:textId="77777777" w:rsidR="00E97B19" w:rsidRDefault="00E97B19">
      <w:pPr>
        <w:pStyle w:val="LO-normal"/>
        <w:spacing w:after="0" w:line="240" w:lineRule="auto"/>
        <w:ind w:left="720"/>
        <w:rPr>
          <w:sz w:val="24"/>
          <w:szCs w:val="24"/>
        </w:rPr>
      </w:pPr>
    </w:p>
    <w:p w14:paraId="0A7D84ED" w14:textId="77777777" w:rsidR="00E97B19" w:rsidRDefault="00E97B19">
      <w:pPr>
        <w:pStyle w:val="LO-normal"/>
        <w:spacing w:after="0" w:line="240" w:lineRule="auto"/>
        <w:ind w:left="720"/>
        <w:rPr>
          <w:sz w:val="24"/>
          <w:szCs w:val="24"/>
        </w:rPr>
      </w:pPr>
    </w:p>
    <w:p w14:paraId="0C6123EF" w14:textId="685CAD45" w:rsidR="00E97B19" w:rsidRDefault="00BF46E9">
      <w:pPr>
        <w:pStyle w:val="LO-normal"/>
        <w:spacing w:after="0" w:line="240" w:lineRule="auto"/>
        <w:ind w:left="720"/>
        <w:rPr>
          <w:color w:val="2A6099"/>
          <w:sz w:val="24"/>
          <w:szCs w:val="24"/>
        </w:rPr>
      </w:pPr>
      <w:r>
        <w:rPr>
          <w:color w:val="2A6099"/>
          <w:sz w:val="24"/>
          <w:szCs w:val="24"/>
        </w:rPr>
        <w:t>Done</w:t>
      </w:r>
      <w:r w:rsidR="00733C29">
        <w:rPr>
          <w:color w:val="2A6099"/>
          <w:sz w:val="24"/>
          <w:szCs w:val="24"/>
        </w:rPr>
        <w:t xml:space="preserve"> (use addresses as provided)</w:t>
      </w:r>
    </w:p>
    <w:p w14:paraId="05AC4545" w14:textId="77777777" w:rsidR="00E97B19" w:rsidRDefault="00E97B19">
      <w:pPr>
        <w:pStyle w:val="LO-normal"/>
        <w:spacing w:after="0" w:line="240" w:lineRule="auto"/>
        <w:ind w:left="720"/>
        <w:rPr>
          <w:sz w:val="24"/>
          <w:szCs w:val="24"/>
        </w:rPr>
      </w:pPr>
    </w:p>
    <w:p w14:paraId="3CEA1972" w14:textId="77777777" w:rsidR="00E97B19" w:rsidRDefault="00BF46E9">
      <w:pPr>
        <w:pStyle w:val="LO-normal"/>
        <w:numPr>
          <w:ilvl w:val="0"/>
          <w:numId w:val="1"/>
        </w:numPr>
        <w:spacing w:after="0" w:line="240" w:lineRule="auto"/>
        <w:rPr>
          <w:sz w:val="24"/>
          <w:szCs w:val="24"/>
        </w:rPr>
      </w:pPr>
      <w:r>
        <w:rPr>
          <w:sz w:val="24"/>
          <w:szCs w:val="24"/>
        </w:rPr>
        <w:t>When referring to your Materials and Methods section thro</w:t>
      </w:r>
      <w:r>
        <w:rPr>
          <w:sz w:val="24"/>
          <w:szCs w:val="24"/>
        </w:rPr>
        <w:t>ughout the text, please use the full title rather than “Methods”, or change the title of the section to match the references in the text.</w:t>
      </w:r>
    </w:p>
    <w:p w14:paraId="7BDEF8C9" w14:textId="77777777" w:rsidR="00E97B19" w:rsidRDefault="00BF46E9">
      <w:pPr>
        <w:pStyle w:val="LO-normal"/>
        <w:spacing w:after="0" w:line="240" w:lineRule="auto"/>
        <w:ind w:left="720" w:hanging="360"/>
        <w:rPr>
          <w:color w:val="2A6099"/>
        </w:rPr>
      </w:pPr>
      <w:r>
        <w:rPr>
          <w:color w:val="2A6099"/>
          <w:sz w:val="24"/>
          <w:szCs w:val="24"/>
        </w:rPr>
        <w:t>Changed</w:t>
      </w:r>
    </w:p>
    <w:p w14:paraId="33FB3713" w14:textId="77777777" w:rsidR="00E97B19" w:rsidRDefault="00E97B19">
      <w:pPr>
        <w:pStyle w:val="LO-normal"/>
        <w:spacing w:after="0" w:line="240" w:lineRule="auto"/>
        <w:ind w:left="720"/>
        <w:rPr>
          <w:sz w:val="24"/>
          <w:szCs w:val="24"/>
        </w:rPr>
      </w:pPr>
    </w:p>
    <w:p w14:paraId="477C97B6" w14:textId="77777777" w:rsidR="00E97B19" w:rsidRDefault="00BF46E9">
      <w:pPr>
        <w:pStyle w:val="LO-normal"/>
        <w:numPr>
          <w:ilvl w:val="0"/>
          <w:numId w:val="1"/>
        </w:numPr>
        <w:spacing w:after="0" w:line="240" w:lineRule="auto"/>
        <w:rPr>
          <w:sz w:val="24"/>
          <w:szCs w:val="24"/>
        </w:rPr>
      </w:pPr>
      <w:r>
        <w:rPr>
          <w:sz w:val="24"/>
          <w:szCs w:val="24"/>
        </w:rPr>
        <w:t>We have noted that you have the following present in your manuscript:</w:t>
      </w:r>
    </w:p>
    <w:p w14:paraId="11D509B8" w14:textId="77777777" w:rsidR="00E97B19" w:rsidRDefault="00BF46E9">
      <w:pPr>
        <w:pStyle w:val="LO-normal"/>
        <w:spacing w:after="0" w:line="240" w:lineRule="auto"/>
        <w:ind w:left="720"/>
        <w:rPr>
          <w:sz w:val="24"/>
          <w:szCs w:val="24"/>
        </w:rPr>
      </w:pPr>
      <w:r>
        <w:rPr>
          <w:sz w:val="24"/>
          <w:szCs w:val="24"/>
        </w:rPr>
        <w:t>Data Availability Statement</w:t>
      </w:r>
    </w:p>
    <w:p w14:paraId="34E2A133" w14:textId="77777777" w:rsidR="00E97B19" w:rsidRDefault="00E97B19">
      <w:pPr>
        <w:pStyle w:val="LO-normal"/>
        <w:spacing w:after="0" w:line="240" w:lineRule="auto"/>
        <w:ind w:left="720"/>
        <w:rPr>
          <w:sz w:val="24"/>
          <w:szCs w:val="24"/>
        </w:rPr>
      </w:pPr>
    </w:p>
    <w:p w14:paraId="754EF4B2" w14:textId="77777777" w:rsidR="00E97B19" w:rsidRDefault="00BF46E9">
      <w:pPr>
        <w:pStyle w:val="LO-normal"/>
        <w:spacing w:after="0" w:line="240" w:lineRule="auto"/>
        <w:ind w:left="720"/>
        <w:rPr>
          <w:sz w:val="24"/>
          <w:szCs w:val="24"/>
        </w:rPr>
      </w:pPr>
      <w:r>
        <w:rPr>
          <w:sz w:val="24"/>
          <w:szCs w:val="24"/>
        </w:rPr>
        <w:t xml:space="preserve">We have removed this section from your manuscript file as this information is automatically pulled from the submission form. </w:t>
      </w:r>
    </w:p>
    <w:p w14:paraId="710E4254" w14:textId="77777777" w:rsidR="00E97B19" w:rsidRDefault="00E97B19">
      <w:pPr>
        <w:pStyle w:val="LO-normal"/>
        <w:spacing w:after="0" w:line="240" w:lineRule="auto"/>
        <w:ind w:left="720"/>
        <w:rPr>
          <w:sz w:val="24"/>
          <w:szCs w:val="24"/>
        </w:rPr>
      </w:pPr>
    </w:p>
    <w:p w14:paraId="4B137F7C" w14:textId="77777777" w:rsidR="00E97B19" w:rsidRDefault="00BF46E9">
      <w:pPr>
        <w:pStyle w:val="LO-normal"/>
        <w:spacing w:after="0" w:line="240" w:lineRule="auto"/>
        <w:ind w:left="720"/>
        <w:rPr>
          <w:color w:val="3465A4"/>
        </w:rPr>
      </w:pPr>
      <w:r>
        <w:rPr>
          <w:color w:val="3465A4"/>
          <w:sz w:val="24"/>
          <w:szCs w:val="24"/>
        </w:rPr>
        <w:t>Thanks</w:t>
      </w:r>
    </w:p>
    <w:p w14:paraId="460E9256" w14:textId="77777777" w:rsidR="00E97B19" w:rsidRDefault="00E97B19">
      <w:pPr>
        <w:pStyle w:val="LO-normal"/>
        <w:spacing w:after="0" w:line="240" w:lineRule="auto"/>
        <w:ind w:left="720"/>
        <w:rPr>
          <w:sz w:val="24"/>
          <w:szCs w:val="24"/>
        </w:rPr>
      </w:pPr>
    </w:p>
    <w:p w14:paraId="3810C25D" w14:textId="77777777" w:rsidR="00E97B19" w:rsidRDefault="00BF46E9">
      <w:pPr>
        <w:pStyle w:val="LO-normal"/>
        <w:numPr>
          <w:ilvl w:val="0"/>
          <w:numId w:val="1"/>
        </w:numPr>
        <w:spacing w:after="0" w:line="240" w:lineRule="auto"/>
        <w:rPr>
          <w:sz w:val="24"/>
          <w:szCs w:val="24"/>
        </w:rPr>
      </w:pPr>
      <w:r>
        <w:rPr>
          <w:sz w:val="24"/>
          <w:szCs w:val="24"/>
        </w:rPr>
        <w:t>Based on the above point please confirm that we can change the Data Availability Statement as follows:</w:t>
      </w:r>
    </w:p>
    <w:p w14:paraId="75FD2A72" w14:textId="77777777" w:rsidR="00E97B19" w:rsidRDefault="00BF46E9">
      <w:pPr>
        <w:pStyle w:val="LO-normal"/>
        <w:spacing w:after="0" w:line="240" w:lineRule="auto"/>
        <w:ind w:left="720"/>
        <w:rPr>
          <w:i/>
          <w:sz w:val="24"/>
          <w:szCs w:val="24"/>
        </w:rPr>
      </w:pPr>
      <w:r>
        <w:rPr>
          <w:i/>
          <w:sz w:val="24"/>
          <w:szCs w:val="24"/>
        </w:rPr>
        <w:t>The authors confir</w:t>
      </w:r>
      <w:r>
        <w:rPr>
          <w:i/>
          <w:sz w:val="24"/>
          <w:szCs w:val="24"/>
        </w:rPr>
        <w:t xml:space="preserve">m that all data underlying the findings are fully available without restriction. The results from this work are available as a database name </w:t>
      </w:r>
      <w:proofErr w:type="spellStart"/>
      <w:proofErr w:type="gramStart"/>
      <w:r>
        <w:rPr>
          <w:i/>
          <w:sz w:val="24"/>
          <w:szCs w:val="24"/>
        </w:rPr>
        <w:t>CPAfold</w:t>
      </w:r>
      <w:proofErr w:type="spellEnd"/>
      <w:r>
        <w:rPr>
          <w:i/>
          <w:sz w:val="24"/>
          <w:szCs w:val="24"/>
        </w:rPr>
        <w:t xml:space="preserve">  (</w:t>
      </w:r>
      <w:proofErr w:type="gramEnd"/>
      <w:r>
        <w:rPr>
          <w:i/>
          <w:sz w:val="24"/>
          <w:szCs w:val="24"/>
        </w:rPr>
        <w:t>http://cpafold.bioinfo.se/). All scripts are available from the following GitHub repositories https://git</w:t>
      </w:r>
      <w:r>
        <w:rPr>
          <w:i/>
          <w:sz w:val="24"/>
          <w:szCs w:val="24"/>
        </w:rPr>
        <w:t>hub.com/ElofssonLab/TMplot, and https://github.com/gsudha/CPA_AT_database/.</w:t>
      </w:r>
    </w:p>
    <w:p w14:paraId="0C524E41" w14:textId="77777777" w:rsidR="00E97B19" w:rsidRDefault="00BF46E9">
      <w:pPr>
        <w:pStyle w:val="LO-normal"/>
        <w:spacing w:after="0" w:line="240" w:lineRule="auto"/>
        <w:ind w:left="720"/>
        <w:rPr>
          <w:i/>
          <w:sz w:val="24"/>
          <w:szCs w:val="24"/>
        </w:rPr>
      </w:pPr>
      <w:r>
        <w:rPr>
          <w:i/>
          <w:sz w:val="24"/>
          <w:szCs w:val="24"/>
        </w:rPr>
        <w:t xml:space="preserve">The data is also available at </w:t>
      </w:r>
      <w:proofErr w:type="spellStart"/>
      <w:r>
        <w:rPr>
          <w:i/>
          <w:sz w:val="24"/>
          <w:szCs w:val="24"/>
        </w:rPr>
        <w:t>Figshare</w:t>
      </w:r>
      <w:proofErr w:type="spellEnd"/>
      <w:r>
        <w:rPr>
          <w:i/>
          <w:sz w:val="24"/>
          <w:szCs w:val="24"/>
        </w:rPr>
        <w:t xml:space="preserve"> </w:t>
      </w:r>
      <w:hyperlink r:id="rId11">
        <w:r>
          <w:rPr>
            <w:i/>
            <w:color w:val="1155CC"/>
            <w:sz w:val="24"/>
            <w:szCs w:val="24"/>
            <w:u w:val="single"/>
          </w:rPr>
          <w:t>https://doi.org/10.6084/m9.figshare.14575626.v1</w:t>
        </w:r>
      </w:hyperlink>
    </w:p>
    <w:p w14:paraId="4C90CA63" w14:textId="77777777" w:rsidR="00E97B19" w:rsidRDefault="00E97B19">
      <w:pPr>
        <w:pStyle w:val="LO-normal"/>
        <w:spacing w:after="0" w:line="240" w:lineRule="auto"/>
        <w:ind w:left="720"/>
        <w:rPr>
          <w:i/>
          <w:sz w:val="24"/>
          <w:szCs w:val="24"/>
        </w:rPr>
      </w:pPr>
    </w:p>
    <w:p w14:paraId="69B10956" w14:textId="77777777" w:rsidR="00E97B19" w:rsidRDefault="00BF46E9">
      <w:pPr>
        <w:pStyle w:val="LO-normal"/>
        <w:spacing w:after="0" w:line="240" w:lineRule="auto"/>
        <w:ind w:left="720"/>
        <w:rPr>
          <w:sz w:val="24"/>
          <w:szCs w:val="24"/>
        </w:rPr>
      </w:pPr>
      <w:r>
        <w:rPr>
          <w:sz w:val="24"/>
          <w:szCs w:val="24"/>
        </w:rPr>
        <w:t xml:space="preserve">Also, please note that </w:t>
      </w:r>
      <w:hyperlink r:id="rId12">
        <w:r>
          <w:rPr>
            <w:i/>
            <w:color w:val="1155CC"/>
            <w:sz w:val="24"/>
            <w:szCs w:val="24"/>
            <w:u w:val="single"/>
          </w:rPr>
          <w:t>http://cpafold.bioinfo.se/</w:t>
        </w:r>
      </w:hyperlink>
      <w:r>
        <w:rPr>
          <w:i/>
          <w:sz w:val="24"/>
          <w:szCs w:val="24"/>
        </w:rPr>
        <w:t xml:space="preserve"> </w:t>
      </w:r>
      <w:r>
        <w:rPr>
          <w:sz w:val="24"/>
          <w:szCs w:val="24"/>
        </w:rPr>
        <w:t>is a general link. Please provide an accession number or direct link to your data, and revise/confirm your Data Availability Statement accordingly via return email.</w:t>
      </w:r>
    </w:p>
    <w:p w14:paraId="47C00C1F" w14:textId="77777777" w:rsidR="00E97B19" w:rsidRDefault="00E97B19">
      <w:pPr>
        <w:pStyle w:val="LO-normal"/>
        <w:spacing w:after="0" w:line="240" w:lineRule="auto"/>
        <w:ind w:left="720"/>
        <w:rPr>
          <w:sz w:val="24"/>
          <w:szCs w:val="24"/>
        </w:rPr>
      </w:pPr>
    </w:p>
    <w:p w14:paraId="2D9DDFF9" w14:textId="77777777" w:rsidR="00E97B19" w:rsidRDefault="00E97B19">
      <w:pPr>
        <w:pStyle w:val="LO-normal"/>
        <w:spacing w:after="0" w:line="240" w:lineRule="auto"/>
        <w:ind w:left="720"/>
        <w:rPr>
          <w:sz w:val="24"/>
          <w:szCs w:val="24"/>
        </w:rPr>
      </w:pPr>
    </w:p>
    <w:p w14:paraId="1CA61DB7" w14:textId="62D2C17E" w:rsidR="00E97B19" w:rsidRDefault="00BF46E9">
      <w:pPr>
        <w:pStyle w:val="LO-normal"/>
        <w:spacing w:after="0" w:line="240" w:lineRule="auto"/>
        <w:ind w:left="720"/>
        <w:rPr>
          <w:color w:val="2A6099"/>
          <w:sz w:val="24"/>
          <w:szCs w:val="24"/>
        </w:rPr>
      </w:pPr>
      <w:r>
        <w:rPr>
          <w:color w:val="2A6099"/>
          <w:sz w:val="24"/>
          <w:szCs w:val="24"/>
        </w:rPr>
        <w:t>All data is availa</w:t>
      </w:r>
      <w:r>
        <w:rPr>
          <w:color w:val="2A6099"/>
          <w:sz w:val="24"/>
          <w:szCs w:val="24"/>
        </w:rPr>
        <w:t xml:space="preserve">ble from the </w:t>
      </w:r>
      <w:proofErr w:type="spellStart"/>
      <w:r>
        <w:rPr>
          <w:color w:val="2A6099"/>
          <w:sz w:val="24"/>
          <w:szCs w:val="24"/>
        </w:rPr>
        <w:t>figshare</w:t>
      </w:r>
      <w:proofErr w:type="spellEnd"/>
      <w:r>
        <w:rPr>
          <w:color w:val="2A6099"/>
          <w:sz w:val="24"/>
          <w:szCs w:val="24"/>
        </w:rPr>
        <w:t xml:space="preserve"> directory</w:t>
      </w:r>
      <w:r w:rsidR="00733C29">
        <w:rPr>
          <w:color w:val="2A6099"/>
          <w:sz w:val="24"/>
          <w:szCs w:val="24"/>
        </w:rPr>
        <w:t>. We reformulated it as this</w:t>
      </w:r>
    </w:p>
    <w:p w14:paraId="4A55E700" w14:textId="5C8BB7E0" w:rsidR="00733C29" w:rsidRDefault="00733C29">
      <w:pPr>
        <w:pStyle w:val="LO-normal"/>
        <w:spacing w:after="0" w:line="240" w:lineRule="auto"/>
        <w:ind w:left="720"/>
        <w:rPr>
          <w:color w:val="2A6099"/>
          <w:sz w:val="24"/>
          <w:szCs w:val="24"/>
        </w:rPr>
      </w:pPr>
    </w:p>
    <w:p w14:paraId="6D52D8B8" w14:textId="7916AACA" w:rsidR="00733C29" w:rsidRDefault="00733C29" w:rsidP="00733C29">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results from this work are available as a database name </w:t>
      </w:r>
      <w:proofErr w:type="spellStart"/>
      <w:proofErr w:type="gram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w:t>
      </w:r>
      <w:proofErr w:type="gramEnd"/>
      <w:r>
        <w:fldChar w:fldCharType="begin"/>
      </w:r>
      <w:r>
        <w:instrText xml:space="preserve"> HYPERLINK "http://cpafold.bioinfo.se/" \h </w:instrText>
      </w:r>
      <w:r>
        <w:fldChar w:fldCharType="separate"/>
      </w:r>
      <w:r>
        <w:rPr>
          <w:rFonts w:ascii="Times New Roman" w:eastAsia="Times New Roman" w:hAnsi="Times New Roman" w:cs="Times New Roman"/>
          <w:color w:val="000000"/>
        </w:rPr>
        <w:t>http://cpafold.bioinfo.se/</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All scripts are available from the following GitHub repositories </w:t>
      </w:r>
      <w:hyperlink r:id="rId13">
        <w:r>
          <w:rPr>
            <w:rFonts w:ascii="Times New Roman" w:eastAsia="Times New Roman" w:hAnsi="Times New Roman" w:cs="Times New Roman"/>
            <w:color w:val="000000"/>
          </w:rPr>
          <w:t>https://github.com/ElofssonLab/TMplo</w:t>
        </w:r>
      </w:hyperlink>
      <w:r>
        <w:rPr>
          <w:rFonts w:ascii="Times New Roman" w:eastAsia="Times New Roman" w:hAnsi="Times New Roman" w:cs="Times New Roman"/>
          <w:color w:val="000000"/>
        </w:rPr>
        <w:t xml:space="preserve">t, and </w:t>
      </w:r>
      <w:r>
        <w:rPr>
          <w:rFonts w:ascii="Times New Roman" w:eastAsia="Times New Roman" w:hAnsi="Times New Roman" w:cs="Times New Roman"/>
          <w:color w:val="000000"/>
        </w:rPr>
        <w:fldChar w:fldCharType="begin"/>
      </w:r>
      <w:ins w:id="1" w:author="Microsoft Office User" w:date="2021-07-23T21:41:00Z">
        <w:r>
          <w:rPr>
            <w:rFonts w:ascii="Times New Roman" w:eastAsia="Times New Roman" w:hAnsi="Times New Roman" w:cs="Times New Roman"/>
            <w:color w:val="000000"/>
          </w:rPr>
          <w:instrText xml:space="preserve"> HYPERLINK "</w:instrText>
        </w:r>
      </w:ins>
      <w:r>
        <w:rPr>
          <w:rFonts w:ascii="Times New Roman" w:eastAsia="Times New Roman" w:hAnsi="Times New Roman" w:cs="Times New Roman"/>
          <w:color w:val="000000"/>
        </w:rPr>
        <w:instrText>https://github.com/gsudha/CPA_AT_database/</w:instrText>
      </w:r>
      <w:ins w:id="2" w:author="Microsoft Office User" w:date="2021-07-23T21:41:00Z">
        <w:r>
          <w:rPr>
            <w:rFonts w:ascii="Times New Roman" w:eastAsia="Times New Roman" w:hAnsi="Times New Roman" w:cs="Times New Roman"/>
            <w:color w:val="000000"/>
          </w:rPr>
          <w:instrText xml:space="preserve">" </w:instrText>
        </w:r>
      </w:ins>
      <w:r>
        <w:rPr>
          <w:rFonts w:ascii="Times New Roman" w:eastAsia="Times New Roman" w:hAnsi="Times New Roman" w:cs="Times New Roman"/>
          <w:color w:val="000000"/>
        </w:rPr>
        <w:fldChar w:fldCharType="separate"/>
      </w:r>
      <w:r w:rsidRPr="00F34626">
        <w:rPr>
          <w:rStyle w:val="Hyperlink"/>
          <w:rFonts w:ascii="Times New Roman" w:eastAsia="Times New Roman" w:hAnsi="Times New Roman" w:cs="Times New Roman"/>
        </w:rPr>
        <w:t>https://github.com/gsudha/CPA_AT_database/</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r>
        <w:rPr>
          <w:color w:val="000000"/>
        </w:rPr>
        <w:t xml:space="preserve"> </w:t>
      </w:r>
      <w:r>
        <w:rPr>
          <w:rFonts w:ascii="Times New Roman" w:eastAsia="Times New Roman" w:hAnsi="Times New Roman" w:cs="Times New Roman"/>
          <w:color w:val="000000"/>
        </w:rPr>
        <w:t>All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data is available from</w:t>
      </w:r>
      <w:r>
        <w:rPr>
          <w:rFonts w:ascii="Times New Roman" w:eastAsia="Times New Roman" w:hAnsi="Times New Roman" w:cs="Times New Roman"/>
          <w:color w:val="000000"/>
        </w:rPr>
        <w:t xml:space="preserve"> </w:t>
      </w:r>
      <w:hyperlink r:id="rId14" w:history="1">
        <w:r w:rsidRPr="00F34626">
          <w:rPr>
            <w:rStyle w:val="Hyperlink"/>
            <w:rFonts w:ascii="Times New Roman" w:eastAsia="Times New Roman" w:hAnsi="Times New Roman" w:cs="Times New Roman"/>
          </w:rPr>
          <w:t>https://doi.org/10.6084/m9.figshare.14575626.v1</w:t>
        </w:r>
      </w:hyperlink>
      <w:r>
        <w:rPr>
          <w:rFonts w:ascii="Times New Roman" w:eastAsia="Times New Roman" w:hAnsi="Times New Roman" w:cs="Times New Roman"/>
          <w:color w:val="000000"/>
        </w:rPr>
        <w:t xml:space="preserve">. A </w:t>
      </w:r>
      <w:proofErr w:type="gramStart"/>
      <w:r>
        <w:rPr>
          <w:rFonts w:ascii="Times New Roman" w:eastAsia="Times New Roman" w:hAnsi="Times New Roman" w:cs="Times New Roman"/>
          <w:color w:val="000000"/>
        </w:rPr>
        <w:t>user friendly</w:t>
      </w:r>
      <w:proofErr w:type="gramEnd"/>
      <w:r>
        <w:rPr>
          <w:rFonts w:ascii="Times New Roman" w:eastAsia="Times New Roman" w:hAnsi="Times New Roman" w:cs="Times New Roman"/>
          <w:color w:val="000000"/>
        </w:rPr>
        <w:t xml:space="preserve"> interface to the data is available form https://cpafold.bioinfo.se/</w:t>
      </w:r>
    </w:p>
    <w:p w14:paraId="7719F426" w14:textId="77777777" w:rsidR="00733C29" w:rsidRDefault="00733C29" w:rsidP="00733C29">
      <w:pPr>
        <w:pStyle w:val="LO-normal"/>
        <w:spacing w:after="0" w:line="240" w:lineRule="auto"/>
        <w:rPr>
          <w:color w:val="2A6099"/>
        </w:rPr>
      </w:pPr>
    </w:p>
    <w:p w14:paraId="2BCEA92F" w14:textId="77777777" w:rsidR="00E97B19" w:rsidRDefault="00E97B19">
      <w:pPr>
        <w:pStyle w:val="LO-normal"/>
        <w:spacing w:after="0" w:line="240" w:lineRule="auto"/>
        <w:ind w:left="720"/>
        <w:rPr>
          <w:sz w:val="24"/>
          <w:szCs w:val="24"/>
        </w:rPr>
      </w:pPr>
    </w:p>
    <w:p w14:paraId="323D304A" w14:textId="77777777" w:rsidR="00E97B19" w:rsidRDefault="00BF46E9">
      <w:pPr>
        <w:pStyle w:val="LO-normal"/>
        <w:numPr>
          <w:ilvl w:val="0"/>
          <w:numId w:val="1"/>
        </w:numPr>
        <w:spacing w:after="0" w:line="240" w:lineRule="auto"/>
        <w:rPr>
          <w:sz w:val="24"/>
          <w:szCs w:val="24"/>
        </w:rPr>
      </w:pPr>
      <w:r>
        <w:rPr>
          <w:sz w:val="24"/>
          <w:szCs w:val="24"/>
        </w:rPr>
        <w:t>Please note that the acknowledgements section should be used to acknowledge only those who contributed explicitly in some way to the study but who do not meet the criteria for authorship. We respectfully ask that you remove</w:t>
      </w:r>
      <w:r>
        <w:rPr>
          <w:sz w:val="24"/>
          <w:szCs w:val="24"/>
        </w:rPr>
        <w:t xml:space="preserve"> the following: Please remove the funding information from the Acknowledgements section of your manuscript file. The published version is pulled automatically from the Financial Disclosure section of the submission form.</w:t>
      </w:r>
    </w:p>
    <w:p w14:paraId="707253E8" w14:textId="77777777" w:rsidR="00E97B19" w:rsidRDefault="00E97B19">
      <w:pPr>
        <w:pStyle w:val="LO-normal"/>
        <w:spacing w:after="0" w:line="240" w:lineRule="auto"/>
        <w:ind w:left="720" w:hanging="360"/>
        <w:rPr>
          <w:sz w:val="24"/>
          <w:szCs w:val="24"/>
        </w:rPr>
      </w:pPr>
    </w:p>
    <w:p w14:paraId="6D09E0FE" w14:textId="77777777" w:rsidR="00E97B19" w:rsidRDefault="00BF46E9">
      <w:pPr>
        <w:pStyle w:val="LO-normal"/>
        <w:spacing w:after="0" w:line="240" w:lineRule="auto"/>
        <w:ind w:left="720" w:hanging="360"/>
        <w:rPr>
          <w:color w:val="2A6099"/>
        </w:rPr>
      </w:pPr>
      <w:r>
        <w:rPr>
          <w:color w:val="2A6099"/>
          <w:sz w:val="24"/>
          <w:szCs w:val="24"/>
        </w:rPr>
        <w:t>Done</w:t>
      </w:r>
    </w:p>
    <w:p w14:paraId="2F0957E7" w14:textId="77777777" w:rsidR="00E97B19" w:rsidRDefault="00E97B19">
      <w:pPr>
        <w:pStyle w:val="LO-normal"/>
        <w:spacing w:after="0" w:line="240" w:lineRule="auto"/>
        <w:ind w:left="720"/>
        <w:rPr>
          <w:sz w:val="24"/>
          <w:szCs w:val="24"/>
        </w:rPr>
      </w:pPr>
    </w:p>
    <w:p w14:paraId="147DF47D" w14:textId="77777777" w:rsidR="00E97B19" w:rsidRDefault="00BF46E9">
      <w:pPr>
        <w:pStyle w:val="LO-normal"/>
        <w:numPr>
          <w:ilvl w:val="0"/>
          <w:numId w:val="1"/>
        </w:numPr>
        <w:spacing w:after="0" w:line="240" w:lineRule="auto"/>
        <w:rPr>
          <w:sz w:val="24"/>
          <w:szCs w:val="24"/>
        </w:rPr>
      </w:pPr>
      <w:r>
        <w:rPr>
          <w:sz w:val="24"/>
          <w:szCs w:val="24"/>
        </w:rPr>
        <w:t xml:space="preserve">Please ensure that </w:t>
      </w:r>
      <w:r>
        <w:rPr>
          <w:b/>
          <w:sz w:val="24"/>
          <w:szCs w:val="24"/>
        </w:rPr>
        <w:t xml:space="preserve">all main </w:t>
      </w:r>
      <w:r>
        <w:rPr>
          <w:b/>
          <w:sz w:val="24"/>
          <w:szCs w:val="24"/>
        </w:rPr>
        <w:t>figures and legend</w:t>
      </w:r>
      <w:r>
        <w:rPr>
          <w:sz w:val="24"/>
          <w:szCs w:val="24"/>
        </w:rPr>
        <w:t xml:space="preserve">s are referenced in the manuscript as Fig 1, Fig 2, Fig 1A etc. (including capitalization), rather than Figure 1, Figure 2, Fig. 1 etc. Please note, however, that the file names themselves must not include the space, </w:t>
      </w:r>
      <w:proofErr w:type="gramStart"/>
      <w:r>
        <w:rPr>
          <w:sz w:val="24"/>
          <w:szCs w:val="24"/>
        </w:rPr>
        <w:t>i.e.</w:t>
      </w:r>
      <w:proofErr w:type="gramEnd"/>
      <w:r>
        <w:rPr>
          <w:sz w:val="24"/>
          <w:szCs w:val="24"/>
        </w:rPr>
        <w:t xml:space="preserve"> Fig1.tif, Fig2.e</w:t>
      </w:r>
      <w:r>
        <w:rPr>
          <w:sz w:val="24"/>
          <w:szCs w:val="24"/>
        </w:rPr>
        <w:t>ps. Please ensure that all main figure files are cited in ascending numerical order in the main text of the article.</w:t>
      </w:r>
    </w:p>
    <w:p w14:paraId="3F192265" w14:textId="77777777" w:rsidR="00E97B19" w:rsidRDefault="00E97B19">
      <w:pPr>
        <w:pStyle w:val="LO-normal"/>
        <w:spacing w:after="0" w:line="240" w:lineRule="auto"/>
        <w:ind w:left="720"/>
        <w:rPr>
          <w:sz w:val="24"/>
          <w:szCs w:val="24"/>
        </w:rPr>
      </w:pPr>
    </w:p>
    <w:p w14:paraId="4249655E" w14:textId="77777777" w:rsidR="00E97B19" w:rsidRDefault="00BF46E9">
      <w:pPr>
        <w:pStyle w:val="LO-normal"/>
        <w:spacing w:after="0" w:line="240" w:lineRule="auto"/>
        <w:ind w:left="720"/>
        <w:rPr>
          <w:sz w:val="24"/>
          <w:szCs w:val="24"/>
        </w:rPr>
      </w:pPr>
      <w:r>
        <w:rPr>
          <w:sz w:val="24"/>
          <w:szCs w:val="24"/>
        </w:rPr>
        <w:t>Please use the following examples of naming conventions for citing multiple figures in your manuscript:</w:t>
      </w:r>
    </w:p>
    <w:p w14:paraId="14C29779" w14:textId="77777777" w:rsidR="00E97B19" w:rsidRDefault="00BF46E9">
      <w:pPr>
        <w:pStyle w:val="LO-normal"/>
        <w:spacing w:after="0" w:line="240" w:lineRule="auto"/>
        <w:ind w:left="720"/>
        <w:rPr>
          <w:sz w:val="24"/>
          <w:szCs w:val="24"/>
        </w:rPr>
      </w:pPr>
      <w:r>
        <w:rPr>
          <w:sz w:val="24"/>
          <w:szCs w:val="24"/>
        </w:rPr>
        <w:t>- Figs 3 and 4</w:t>
      </w:r>
    </w:p>
    <w:p w14:paraId="0839CC03" w14:textId="77777777" w:rsidR="00E97B19" w:rsidRDefault="00BF46E9">
      <w:pPr>
        <w:pStyle w:val="LO-normal"/>
        <w:spacing w:after="0" w:line="240" w:lineRule="auto"/>
        <w:ind w:left="720"/>
        <w:rPr>
          <w:sz w:val="24"/>
          <w:szCs w:val="24"/>
        </w:rPr>
      </w:pPr>
      <w:r>
        <w:rPr>
          <w:sz w:val="24"/>
          <w:szCs w:val="24"/>
        </w:rPr>
        <w:t>- Figs 3, 4, and 7</w:t>
      </w:r>
    </w:p>
    <w:p w14:paraId="2C543468" w14:textId="77777777" w:rsidR="00E97B19" w:rsidRDefault="00BF46E9">
      <w:pPr>
        <w:pStyle w:val="LO-normal"/>
        <w:spacing w:after="0" w:line="240" w:lineRule="auto"/>
        <w:ind w:left="720"/>
        <w:rPr>
          <w:sz w:val="24"/>
          <w:szCs w:val="24"/>
        </w:rPr>
      </w:pPr>
      <w:r>
        <w:rPr>
          <w:sz w:val="24"/>
          <w:szCs w:val="24"/>
        </w:rPr>
        <w:t>- Figs 1-5</w:t>
      </w:r>
    </w:p>
    <w:p w14:paraId="356B3ECB" w14:textId="77777777" w:rsidR="00E97B19" w:rsidRDefault="00BF46E9">
      <w:pPr>
        <w:pStyle w:val="LO-normal"/>
        <w:spacing w:after="0" w:line="240" w:lineRule="auto"/>
        <w:ind w:left="720"/>
        <w:rPr>
          <w:sz w:val="24"/>
          <w:szCs w:val="24"/>
        </w:rPr>
      </w:pPr>
      <w:r>
        <w:rPr>
          <w:sz w:val="24"/>
          <w:szCs w:val="24"/>
        </w:rPr>
        <w:t>- Fig 3A and 3B (if different parts of same main Fig)</w:t>
      </w:r>
    </w:p>
    <w:p w14:paraId="6E54B062" w14:textId="77777777" w:rsidR="00E97B19" w:rsidRDefault="00BF46E9">
      <w:pPr>
        <w:pStyle w:val="LO-normal"/>
        <w:spacing w:after="0" w:line="240" w:lineRule="auto"/>
        <w:ind w:left="720"/>
        <w:rPr>
          <w:sz w:val="24"/>
          <w:szCs w:val="24"/>
        </w:rPr>
      </w:pPr>
      <w:r>
        <w:rPr>
          <w:sz w:val="24"/>
          <w:szCs w:val="24"/>
        </w:rPr>
        <w:t>- Figs 3A and 7B (if different parts of different main Fig)</w:t>
      </w:r>
    </w:p>
    <w:tbl>
      <w:tblPr>
        <w:tblW w:w="7095" w:type="dxa"/>
        <w:tblInd w:w="25" w:type="dxa"/>
        <w:tblCellMar>
          <w:top w:w="40" w:type="dxa"/>
          <w:left w:w="40" w:type="dxa"/>
          <w:bottom w:w="40" w:type="dxa"/>
          <w:right w:w="40" w:type="dxa"/>
        </w:tblCellMar>
        <w:tblLook w:val="0600" w:firstRow="0" w:lastRow="0" w:firstColumn="0" w:lastColumn="0" w:noHBand="1" w:noVBand="1"/>
      </w:tblPr>
      <w:tblGrid>
        <w:gridCol w:w="2234"/>
        <w:gridCol w:w="4861"/>
      </w:tblGrid>
      <w:tr w:rsidR="00E97B19" w14:paraId="05C7FD6A" w14:textId="77777777">
        <w:trPr>
          <w:trHeight w:val="369"/>
        </w:trPr>
        <w:tc>
          <w:tcPr>
            <w:tcW w:w="7094" w:type="dxa"/>
            <w:gridSpan w:val="2"/>
            <w:tcBorders>
              <w:top w:val="single" w:sz="6" w:space="0" w:color="000000"/>
              <w:left w:val="single" w:sz="6" w:space="0" w:color="000000"/>
              <w:bottom w:val="single" w:sz="6" w:space="0" w:color="000000"/>
              <w:right w:val="single" w:sz="6" w:space="0" w:color="000000"/>
            </w:tcBorders>
            <w:shd w:val="clear" w:color="auto" w:fill="E7E6E6"/>
          </w:tcPr>
          <w:p w14:paraId="41FF9A1C"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b/>
                <w:sz w:val="20"/>
                <w:szCs w:val="20"/>
              </w:rPr>
              <w:t>In-text citation style rules: examples of acceptable cross-references</w:t>
            </w:r>
          </w:p>
        </w:tc>
      </w:tr>
      <w:tr w:rsidR="00E97B19" w14:paraId="179E080A" w14:textId="77777777">
        <w:trPr>
          <w:trHeight w:val="315"/>
        </w:trPr>
        <w:tc>
          <w:tcPr>
            <w:tcW w:w="2234" w:type="dxa"/>
            <w:vMerge w:val="restart"/>
            <w:tcBorders>
              <w:top w:val="single" w:sz="6" w:space="0" w:color="CCCCCC"/>
              <w:left w:val="single" w:sz="6" w:space="0" w:color="000000"/>
              <w:bottom w:val="single" w:sz="6" w:space="0" w:color="000000"/>
              <w:right w:val="single" w:sz="6" w:space="0" w:color="000000"/>
            </w:tcBorders>
            <w:shd w:val="clear" w:color="auto" w:fill="FFFFFF"/>
          </w:tcPr>
          <w:p w14:paraId="64518BCB"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Single</w:t>
            </w:r>
          </w:p>
        </w:tc>
        <w:tc>
          <w:tcPr>
            <w:tcW w:w="4860" w:type="dxa"/>
            <w:tcBorders>
              <w:top w:val="single" w:sz="6" w:space="0" w:color="CCCCCC"/>
              <w:left w:val="single" w:sz="6" w:space="0" w:color="CCCCCC"/>
              <w:bottom w:val="single" w:sz="6" w:space="0" w:color="000000"/>
              <w:right w:val="single" w:sz="6" w:space="0" w:color="000000"/>
            </w:tcBorders>
            <w:shd w:val="clear" w:color="auto" w:fill="FFFFFF"/>
          </w:tcPr>
          <w:p w14:paraId="276CE51B"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Fig 3</w:t>
            </w:r>
          </w:p>
        </w:tc>
      </w:tr>
      <w:tr w:rsidR="00E97B19" w14:paraId="3DA6454E"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4A72932"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3BE43A88"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Table 3</w:t>
            </w:r>
          </w:p>
        </w:tc>
      </w:tr>
      <w:tr w:rsidR="00E97B19" w14:paraId="3819C057"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EBD8945"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3847DDEE"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S3 Fig</w:t>
            </w:r>
          </w:p>
        </w:tc>
      </w:tr>
      <w:tr w:rsidR="00E97B19" w14:paraId="2EF73307"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EF48B04"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16860840" w14:textId="77777777" w:rsidR="00E97B19" w:rsidRDefault="00BF46E9">
            <w:pPr>
              <w:pStyle w:val="LO-normal"/>
              <w:widowControl w:val="0"/>
              <w:spacing w:after="0" w:line="276" w:lineRule="auto"/>
              <w:rPr>
                <w:rFonts w:ascii="Arial" w:eastAsia="Arial" w:hAnsi="Arial" w:cs="Arial"/>
                <w:sz w:val="20"/>
                <w:szCs w:val="20"/>
              </w:rPr>
            </w:pPr>
            <w:proofErr w:type="spellStart"/>
            <w:r>
              <w:rPr>
                <w:rFonts w:ascii="Arial" w:eastAsia="Arial" w:hAnsi="Arial" w:cs="Arial"/>
                <w:sz w:val="20"/>
                <w:szCs w:val="20"/>
              </w:rPr>
              <w:t>Eq</w:t>
            </w:r>
            <w:proofErr w:type="spellEnd"/>
            <w:r>
              <w:rPr>
                <w:rFonts w:ascii="Arial" w:eastAsia="Arial" w:hAnsi="Arial" w:cs="Arial"/>
                <w:sz w:val="20"/>
                <w:szCs w:val="20"/>
              </w:rPr>
              <w:t xml:space="preserve"> 1</w:t>
            </w:r>
          </w:p>
        </w:tc>
      </w:tr>
      <w:tr w:rsidR="00E97B19" w14:paraId="7521CA0B" w14:textId="77777777">
        <w:trPr>
          <w:trHeight w:val="315"/>
        </w:trPr>
        <w:tc>
          <w:tcPr>
            <w:tcW w:w="2234" w:type="dxa"/>
            <w:vMerge w:val="restart"/>
            <w:tcBorders>
              <w:top w:val="single" w:sz="6" w:space="0" w:color="CCCCCC"/>
              <w:left w:val="single" w:sz="6" w:space="0" w:color="000000"/>
              <w:bottom w:val="single" w:sz="6" w:space="0" w:color="000000"/>
              <w:right w:val="single" w:sz="6" w:space="0" w:color="000000"/>
            </w:tcBorders>
            <w:shd w:val="clear" w:color="auto" w:fill="FFFFFF"/>
          </w:tcPr>
          <w:p w14:paraId="5C6D5AB9"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Multiple</w:t>
            </w: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6A3E5A79" w14:textId="77777777" w:rsidR="00E97B19" w:rsidRDefault="00BF46E9">
            <w:pPr>
              <w:pStyle w:val="LO-normal"/>
              <w:widowControl w:val="0"/>
              <w:spacing w:after="0" w:line="276" w:lineRule="auto"/>
              <w:rPr>
                <w:rFonts w:ascii="Arial" w:eastAsia="Arial" w:hAnsi="Arial" w:cs="Arial"/>
                <w:sz w:val="20"/>
                <w:szCs w:val="20"/>
              </w:rPr>
            </w:pPr>
            <w:proofErr w:type="gramStart"/>
            <w:r>
              <w:rPr>
                <w:rFonts w:ascii="Arial" w:eastAsia="Arial" w:hAnsi="Arial" w:cs="Arial"/>
                <w:sz w:val="20"/>
                <w:szCs w:val="20"/>
              </w:rPr>
              <w:t>Figs[</w:t>
            </w:r>
            <w:proofErr w:type="gramEnd"/>
            <w:r>
              <w:rPr>
                <w:rFonts w:ascii="Arial" w:eastAsia="Arial" w:hAnsi="Arial" w:cs="Arial"/>
                <w:sz w:val="20"/>
                <w:szCs w:val="20"/>
              </w:rPr>
              <w:t>Tables] 3 and 4</w:t>
            </w:r>
          </w:p>
        </w:tc>
      </w:tr>
      <w:tr w:rsidR="00E97B19" w14:paraId="1A25FCE7"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C50EC07"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377B8EE7" w14:textId="77777777" w:rsidR="00E97B19" w:rsidRDefault="00BF46E9">
            <w:pPr>
              <w:pStyle w:val="LO-normal"/>
              <w:widowControl w:val="0"/>
              <w:spacing w:after="0" w:line="276" w:lineRule="auto"/>
              <w:rPr>
                <w:rFonts w:ascii="Arial" w:eastAsia="Arial" w:hAnsi="Arial" w:cs="Arial"/>
                <w:sz w:val="20"/>
                <w:szCs w:val="20"/>
              </w:rPr>
            </w:pPr>
            <w:proofErr w:type="gramStart"/>
            <w:r>
              <w:rPr>
                <w:rFonts w:ascii="Arial" w:eastAsia="Arial" w:hAnsi="Arial" w:cs="Arial"/>
                <w:sz w:val="20"/>
                <w:szCs w:val="20"/>
              </w:rPr>
              <w:t>Figs[</w:t>
            </w:r>
            <w:proofErr w:type="gramEnd"/>
            <w:r>
              <w:rPr>
                <w:rFonts w:ascii="Arial" w:eastAsia="Arial" w:hAnsi="Arial" w:cs="Arial"/>
                <w:sz w:val="20"/>
                <w:szCs w:val="20"/>
              </w:rPr>
              <w:t>Tables] 3, 4, and 7</w:t>
            </w:r>
          </w:p>
        </w:tc>
      </w:tr>
      <w:tr w:rsidR="00E97B19" w14:paraId="1C7E92C5"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E63DA3F"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17B882CC"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Figs 1-5</w:t>
            </w:r>
          </w:p>
        </w:tc>
      </w:tr>
      <w:tr w:rsidR="00E97B19" w14:paraId="35451D70"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ED14E0F"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7EAC5BA7"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Fig 3A and 3B</w:t>
            </w:r>
          </w:p>
        </w:tc>
      </w:tr>
      <w:tr w:rsidR="00E97B19" w14:paraId="21858570"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787309F"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586122EB"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Figs 3A and 7B</w:t>
            </w:r>
          </w:p>
        </w:tc>
      </w:tr>
      <w:tr w:rsidR="00E97B19" w14:paraId="21622AA0" w14:textId="77777777">
        <w:trPr>
          <w:trHeight w:val="369"/>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A5CDB07"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774B5E00"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Tables 1 and 5</w:t>
            </w:r>
          </w:p>
        </w:tc>
      </w:tr>
      <w:tr w:rsidR="00E97B19" w14:paraId="36EFEA5C"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E0A0315"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712516FD"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 xml:space="preserve">S3 and S5 </w:t>
            </w:r>
            <w:proofErr w:type="gramStart"/>
            <w:r>
              <w:rPr>
                <w:rFonts w:ascii="Arial" w:eastAsia="Arial" w:hAnsi="Arial" w:cs="Arial"/>
                <w:sz w:val="20"/>
                <w:szCs w:val="20"/>
              </w:rPr>
              <w:t>Figs[</w:t>
            </w:r>
            <w:proofErr w:type="gramEnd"/>
            <w:r>
              <w:rPr>
                <w:rFonts w:ascii="Arial" w:eastAsia="Arial" w:hAnsi="Arial" w:cs="Arial"/>
                <w:sz w:val="20"/>
                <w:szCs w:val="20"/>
              </w:rPr>
              <w:t>Tables, etc.]</w:t>
            </w:r>
          </w:p>
        </w:tc>
      </w:tr>
      <w:tr w:rsidR="00E97B19" w14:paraId="53523C24"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CFEAE67"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41757D3C"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S1B and S1C Fig</w:t>
            </w:r>
          </w:p>
        </w:tc>
      </w:tr>
      <w:tr w:rsidR="00E97B19" w14:paraId="5DBE0A9E"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4DA06A6"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0B3DD26B"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 xml:space="preserve">S1–S3 </w:t>
            </w:r>
            <w:proofErr w:type="gramStart"/>
            <w:r>
              <w:rPr>
                <w:rFonts w:ascii="Arial" w:eastAsia="Arial" w:hAnsi="Arial" w:cs="Arial"/>
                <w:sz w:val="20"/>
                <w:szCs w:val="20"/>
              </w:rPr>
              <w:t>Figs[</w:t>
            </w:r>
            <w:proofErr w:type="gramEnd"/>
            <w:r>
              <w:rPr>
                <w:rFonts w:ascii="Arial" w:eastAsia="Arial" w:hAnsi="Arial" w:cs="Arial"/>
                <w:sz w:val="20"/>
                <w:szCs w:val="20"/>
              </w:rPr>
              <w:t>Tables, etc.]</w:t>
            </w:r>
          </w:p>
        </w:tc>
      </w:tr>
      <w:tr w:rsidR="00E97B19" w14:paraId="4331BEE5"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EAA2EA1"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41CBD185" w14:textId="77777777" w:rsidR="00E97B19" w:rsidRDefault="00BF46E9">
            <w:pPr>
              <w:pStyle w:val="LO-normal"/>
              <w:widowControl w:val="0"/>
              <w:spacing w:after="0" w:line="276" w:lineRule="auto"/>
              <w:rPr>
                <w:rFonts w:ascii="Arial" w:eastAsia="Arial" w:hAnsi="Arial" w:cs="Arial"/>
                <w:sz w:val="20"/>
                <w:szCs w:val="20"/>
              </w:rPr>
            </w:pPr>
            <w:proofErr w:type="spellStart"/>
            <w:r>
              <w:rPr>
                <w:rFonts w:ascii="Arial" w:eastAsia="Arial" w:hAnsi="Arial" w:cs="Arial"/>
                <w:sz w:val="20"/>
                <w:szCs w:val="20"/>
              </w:rPr>
              <w:t>Eqs</w:t>
            </w:r>
            <w:proofErr w:type="spellEnd"/>
            <w:r>
              <w:rPr>
                <w:rFonts w:ascii="Arial" w:eastAsia="Arial" w:hAnsi="Arial" w:cs="Arial"/>
                <w:sz w:val="20"/>
                <w:szCs w:val="20"/>
              </w:rPr>
              <w:t xml:space="preserve"> 1 and 3</w:t>
            </w:r>
          </w:p>
        </w:tc>
      </w:tr>
      <w:tr w:rsidR="00E97B19" w14:paraId="5865BFBD"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6754064"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3B341711" w14:textId="77777777" w:rsidR="00E97B19" w:rsidRDefault="00BF46E9">
            <w:pPr>
              <w:pStyle w:val="LO-normal"/>
              <w:widowControl w:val="0"/>
              <w:spacing w:after="0" w:line="276" w:lineRule="auto"/>
              <w:rPr>
                <w:rFonts w:ascii="Arial" w:eastAsia="Arial" w:hAnsi="Arial" w:cs="Arial"/>
                <w:sz w:val="20"/>
                <w:szCs w:val="20"/>
              </w:rPr>
            </w:pPr>
            <w:proofErr w:type="spellStart"/>
            <w:r>
              <w:rPr>
                <w:rFonts w:ascii="Arial" w:eastAsia="Arial" w:hAnsi="Arial" w:cs="Arial"/>
                <w:sz w:val="20"/>
                <w:szCs w:val="20"/>
              </w:rPr>
              <w:t>Eqs</w:t>
            </w:r>
            <w:proofErr w:type="spellEnd"/>
            <w:r>
              <w:rPr>
                <w:rFonts w:ascii="Arial" w:eastAsia="Arial" w:hAnsi="Arial" w:cs="Arial"/>
                <w:sz w:val="20"/>
                <w:szCs w:val="20"/>
              </w:rPr>
              <w:t xml:space="preserve"> 1–3</w:t>
            </w:r>
          </w:p>
        </w:tc>
      </w:tr>
      <w:tr w:rsidR="00E97B19" w14:paraId="1D2FCD3C" w14:textId="77777777">
        <w:trPr>
          <w:trHeight w:val="315"/>
        </w:trPr>
        <w:tc>
          <w:tcPr>
            <w:tcW w:w="2234" w:type="dxa"/>
            <w:vMerge w:val="restart"/>
            <w:tcBorders>
              <w:top w:val="single" w:sz="6" w:space="0" w:color="CCCCCC"/>
              <w:left w:val="single" w:sz="6" w:space="0" w:color="000000"/>
              <w:bottom w:val="single" w:sz="6" w:space="0" w:color="000000"/>
              <w:right w:val="single" w:sz="6" w:space="0" w:color="000000"/>
            </w:tcBorders>
            <w:shd w:val="clear" w:color="auto" w:fill="FFFFFF"/>
          </w:tcPr>
          <w:p w14:paraId="5279AA53"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Combination</w:t>
            </w: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208804E0"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Figs 1 and S3</w:t>
            </w:r>
          </w:p>
        </w:tc>
      </w:tr>
      <w:tr w:rsidR="00E97B19" w14:paraId="45495F03"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DE131B1"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533C244C"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Figs S3 and 1</w:t>
            </w:r>
          </w:p>
        </w:tc>
      </w:tr>
      <w:tr w:rsidR="00E97B19" w14:paraId="52FB5F8C"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ACEC30B"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591D4560"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Fig 1 and S3 Dataset</w:t>
            </w:r>
          </w:p>
        </w:tc>
      </w:tr>
      <w:tr w:rsidR="00E97B19" w14:paraId="7C94486E" w14:textId="77777777">
        <w:trPr>
          <w:trHeight w:val="315"/>
        </w:trPr>
        <w:tc>
          <w:tcPr>
            <w:tcW w:w="22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08D5860" w14:textId="77777777" w:rsidR="00E97B19" w:rsidRDefault="00E97B19">
            <w:pPr>
              <w:pStyle w:val="LO-normal"/>
              <w:widowControl w:val="0"/>
              <w:spacing w:after="0" w:line="276" w:lineRule="auto"/>
              <w:rPr>
                <w:rFonts w:ascii="Arial" w:eastAsia="Arial" w:hAnsi="Arial" w:cs="Arial"/>
                <w:sz w:val="20"/>
                <w:szCs w:val="20"/>
              </w:rPr>
            </w:pPr>
          </w:p>
        </w:tc>
        <w:tc>
          <w:tcPr>
            <w:tcW w:w="4860" w:type="dxa"/>
            <w:tcBorders>
              <w:top w:val="single" w:sz="6" w:space="0" w:color="CCCCCC"/>
              <w:left w:val="single" w:sz="6" w:space="0" w:color="CCCCCC"/>
              <w:bottom w:val="single" w:sz="6" w:space="0" w:color="000000"/>
              <w:right w:val="single" w:sz="6" w:space="0" w:color="000000"/>
            </w:tcBorders>
            <w:shd w:val="clear" w:color="auto" w:fill="auto"/>
          </w:tcPr>
          <w:p w14:paraId="19841E8A" w14:textId="77777777" w:rsidR="00E97B19" w:rsidRDefault="00BF46E9">
            <w:pPr>
              <w:pStyle w:val="LO-normal"/>
              <w:widowControl w:val="0"/>
              <w:spacing w:after="0" w:line="276" w:lineRule="auto"/>
              <w:rPr>
                <w:rFonts w:ascii="Arial" w:eastAsia="Arial" w:hAnsi="Arial" w:cs="Arial"/>
                <w:sz w:val="20"/>
                <w:szCs w:val="20"/>
              </w:rPr>
            </w:pPr>
            <w:r>
              <w:rPr>
                <w:rFonts w:ascii="Arial" w:eastAsia="Arial" w:hAnsi="Arial" w:cs="Arial"/>
                <w:sz w:val="20"/>
                <w:szCs w:val="20"/>
              </w:rPr>
              <w:t>S1 Fig and S5 and S6 Tables</w:t>
            </w:r>
          </w:p>
        </w:tc>
      </w:tr>
    </w:tbl>
    <w:p w14:paraId="5FAB9BEB" w14:textId="77777777" w:rsidR="00E97B19" w:rsidRDefault="00BF46E9">
      <w:pPr>
        <w:pStyle w:val="LO-normal"/>
        <w:spacing w:after="0" w:line="240" w:lineRule="auto"/>
        <w:ind w:left="720" w:hanging="360"/>
        <w:rPr>
          <w:color w:val="2A6099"/>
        </w:rPr>
      </w:pPr>
      <w:r>
        <w:rPr>
          <w:color w:val="2A6099"/>
          <w:sz w:val="24"/>
          <w:szCs w:val="24"/>
        </w:rPr>
        <w:t>Updated</w:t>
      </w:r>
    </w:p>
    <w:p w14:paraId="55897F3B" w14:textId="77777777" w:rsidR="00E97B19" w:rsidRDefault="00E97B19">
      <w:pPr>
        <w:pStyle w:val="LO-normal"/>
        <w:spacing w:after="0" w:line="240" w:lineRule="auto"/>
        <w:ind w:left="1080"/>
        <w:rPr>
          <w:sz w:val="24"/>
          <w:szCs w:val="24"/>
        </w:rPr>
      </w:pPr>
    </w:p>
    <w:p w14:paraId="16E2D3C0" w14:textId="77777777" w:rsidR="00E97B19" w:rsidRDefault="00BF46E9">
      <w:pPr>
        <w:pStyle w:val="LO-normal"/>
        <w:numPr>
          <w:ilvl w:val="0"/>
          <w:numId w:val="1"/>
        </w:numPr>
        <w:spacing w:after="0" w:line="240" w:lineRule="auto"/>
        <w:rPr>
          <w:sz w:val="24"/>
          <w:szCs w:val="24"/>
        </w:rPr>
      </w:pPr>
      <w:r>
        <w:rPr>
          <w:sz w:val="24"/>
          <w:szCs w:val="24"/>
        </w:rPr>
        <w:t xml:space="preserve">Please ensure that </w:t>
      </w:r>
      <w:r>
        <w:rPr>
          <w:b/>
          <w:sz w:val="24"/>
          <w:szCs w:val="24"/>
        </w:rPr>
        <w:t>all supporting information legend titles use the following format verbatim in all in-text citations</w:t>
      </w:r>
      <w:r>
        <w:rPr>
          <w:sz w:val="24"/>
          <w:szCs w:val="24"/>
        </w:rPr>
        <w:t xml:space="preserve"> (including spelling and capitalization): </w:t>
      </w:r>
      <w:r>
        <w:rPr>
          <w:b/>
          <w:sz w:val="24"/>
          <w:szCs w:val="24"/>
        </w:rPr>
        <w:t xml:space="preserve">S1 Fig, S1 Table, S1 Text, S1 Data, S1A Fig </w:t>
      </w:r>
      <w:r>
        <w:rPr>
          <w:sz w:val="24"/>
          <w:szCs w:val="24"/>
        </w:rPr>
        <w:t>etc. Each file type should be numbered starting at 1.</w:t>
      </w:r>
    </w:p>
    <w:p w14:paraId="16E23402" w14:textId="77777777" w:rsidR="00E97B19" w:rsidRDefault="00E97B19">
      <w:pPr>
        <w:pStyle w:val="LO-normal"/>
        <w:spacing w:after="0" w:line="240" w:lineRule="auto"/>
        <w:ind w:left="720"/>
        <w:rPr>
          <w:sz w:val="24"/>
          <w:szCs w:val="24"/>
        </w:rPr>
      </w:pPr>
    </w:p>
    <w:p w14:paraId="7EF20099" w14:textId="77777777" w:rsidR="00E97B19" w:rsidRDefault="00BF46E9">
      <w:pPr>
        <w:pStyle w:val="LO-normal"/>
        <w:spacing w:after="0" w:line="240" w:lineRule="auto"/>
        <w:ind w:left="720" w:hanging="360"/>
        <w:rPr>
          <w:sz w:val="24"/>
          <w:szCs w:val="24"/>
        </w:rPr>
      </w:pPr>
      <w:r>
        <w:rPr>
          <w:color w:val="2A6099"/>
          <w:sz w:val="24"/>
          <w:szCs w:val="24"/>
        </w:rPr>
        <w:t>Updated</w:t>
      </w:r>
    </w:p>
    <w:p w14:paraId="250DDF8D" w14:textId="77777777" w:rsidR="00E97B19" w:rsidRDefault="00E97B19">
      <w:pPr>
        <w:pStyle w:val="LO-normal"/>
        <w:spacing w:after="0" w:line="240" w:lineRule="auto"/>
        <w:ind w:left="720"/>
        <w:rPr>
          <w:sz w:val="24"/>
          <w:szCs w:val="24"/>
        </w:rPr>
      </w:pPr>
    </w:p>
    <w:p w14:paraId="2045E257" w14:textId="77777777" w:rsidR="00E97B19" w:rsidRDefault="00BF46E9">
      <w:pPr>
        <w:pStyle w:val="LO-normal"/>
        <w:numPr>
          <w:ilvl w:val="0"/>
          <w:numId w:val="1"/>
        </w:numPr>
        <w:spacing w:after="0" w:line="240" w:lineRule="auto"/>
        <w:rPr>
          <w:sz w:val="24"/>
          <w:szCs w:val="24"/>
        </w:rPr>
      </w:pPr>
      <w:r>
        <w:rPr>
          <w:sz w:val="24"/>
          <w:szCs w:val="24"/>
        </w:rPr>
        <w:t>Please ensure that all supporting information file names use the following format verbatim in the File Inv</w:t>
      </w:r>
      <w:r>
        <w:rPr>
          <w:sz w:val="24"/>
          <w:szCs w:val="24"/>
        </w:rPr>
        <w:t xml:space="preserve">entory including capitalization. The file names themselves must use an underscore rather than a space, i.e. </w:t>
      </w:r>
    </w:p>
    <w:p w14:paraId="3408ED56" w14:textId="77777777" w:rsidR="00E97B19" w:rsidRDefault="00BF46E9">
      <w:pPr>
        <w:pStyle w:val="LO-normal"/>
        <w:spacing w:after="0" w:line="240" w:lineRule="auto"/>
        <w:ind w:left="720"/>
        <w:rPr>
          <w:sz w:val="24"/>
          <w:szCs w:val="24"/>
        </w:rPr>
      </w:pPr>
      <w:r>
        <w:rPr>
          <w:sz w:val="24"/>
          <w:szCs w:val="24"/>
        </w:rPr>
        <w:t>S1_Fig.tif</w:t>
      </w:r>
    </w:p>
    <w:p w14:paraId="5585CBE4" w14:textId="77777777" w:rsidR="00E97B19" w:rsidRDefault="00BF46E9">
      <w:pPr>
        <w:pStyle w:val="LO-normal"/>
        <w:spacing w:after="0" w:line="240" w:lineRule="auto"/>
        <w:ind w:left="720"/>
        <w:rPr>
          <w:sz w:val="24"/>
          <w:szCs w:val="24"/>
        </w:rPr>
      </w:pPr>
      <w:r>
        <w:rPr>
          <w:sz w:val="24"/>
          <w:szCs w:val="24"/>
        </w:rPr>
        <w:t xml:space="preserve">S1_Table.xlsx </w:t>
      </w:r>
    </w:p>
    <w:p w14:paraId="08EBC6E5" w14:textId="77777777" w:rsidR="00E97B19" w:rsidRDefault="00BF46E9">
      <w:pPr>
        <w:pStyle w:val="LO-normal"/>
        <w:spacing w:after="0" w:line="240" w:lineRule="auto"/>
        <w:ind w:left="720"/>
        <w:rPr>
          <w:sz w:val="24"/>
          <w:szCs w:val="24"/>
        </w:rPr>
      </w:pPr>
      <w:r>
        <w:rPr>
          <w:sz w:val="24"/>
          <w:szCs w:val="24"/>
        </w:rPr>
        <w:t xml:space="preserve">S1_Text.doc </w:t>
      </w:r>
    </w:p>
    <w:p w14:paraId="5839E33B" w14:textId="77777777" w:rsidR="00E97B19" w:rsidRDefault="00BF46E9">
      <w:pPr>
        <w:pStyle w:val="LO-normal"/>
        <w:spacing w:after="0" w:line="240" w:lineRule="auto"/>
        <w:ind w:left="720"/>
        <w:rPr>
          <w:sz w:val="24"/>
          <w:szCs w:val="24"/>
        </w:rPr>
      </w:pPr>
      <w:r>
        <w:rPr>
          <w:sz w:val="24"/>
          <w:szCs w:val="24"/>
        </w:rPr>
        <w:t xml:space="preserve">S1_Data.xlsx </w:t>
      </w:r>
    </w:p>
    <w:p w14:paraId="3FCF366F" w14:textId="77777777" w:rsidR="00E97B19" w:rsidRDefault="00BF46E9">
      <w:pPr>
        <w:pStyle w:val="LO-normal"/>
        <w:spacing w:after="0" w:line="240" w:lineRule="auto"/>
        <w:ind w:left="720"/>
        <w:rPr>
          <w:sz w:val="24"/>
          <w:szCs w:val="24"/>
        </w:rPr>
      </w:pPr>
      <w:r>
        <w:rPr>
          <w:sz w:val="24"/>
          <w:szCs w:val="24"/>
        </w:rPr>
        <w:t>S1_PRISMA_Checklist.docx etc</w:t>
      </w:r>
    </w:p>
    <w:p w14:paraId="0B681EAA" w14:textId="77777777" w:rsidR="00E97B19" w:rsidRDefault="00E97B19">
      <w:pPr>
        <w:pStyle w:val="LO-normal"/>
        <w:spacing w:after="0" w:line="240" w:lineRule="auto"/>
        <w:ind w:left="720"/>
        <w:rPr>
          <w:sz w:val="24"/>
          <w:szCs w:val="24"/>
        </w:rPr>
      </w:pPr>
    </w:p>
    <w:p w14:paraId="346D072C" w14:textId="77777777" w:rsidR="00E97B19" w:rsidRDefault="00BF46E9">
      <w:pPr>
        <w:pStyle w:val="LO-normal"/>
        <w:spacing w:after="0" w:line="240" w:lineRule="auto"/>
        <w:ind w:left="720"/>
        <w:rPr>
          <w:sz w:val="24"/>
          <w:szCs w:val="24"/>
        </w:rPr>
      </w:pPr>
      <w:r>
        <w:rPr>
          <w:sz w:val="24"/>
          <w:szCs w:val="24"/>
        </w:rPr>
        <w:t xml:space="preserve">Each file type should be numbered starting at 1. Please also </w:t>
      </w:r>
      <w:r>
        <w:rPr>
          <w:sz w:val="24"/>
          <w:szCs w:val="24"/>
        </w:rPr>
        <w:t>make sure that the file description matches the file name in the file inventory when uploading them. Please re-upload the files accordingly.</w:t>
      </w:r>
    </w:p>
    <w:p w14:paraId="55B8EB4A" w14:textId="77777777" w:rsidR="00E97B19" w:rsidRDefault="00E97B19">
      <w:pPr>
        <w:pStyle w:val="LO-normal"/>
        <w:spacing w:after="0" w:line="240" w:lineRule="auto"/>
        <w:ind w:left="720"/>
        <w:rPr>
          <w:sz w:val="24"/>
          <w:szCs w:val="24"/>
        </w:rPr>
      </w:pPr>
    </w:p>
    <w:p w14:paraId="32275A96" w14:textId="77777777" w:rsidR="00E97B19" w:rsidRDefault="00BF46E9">
      <w:pPr>
        <w:pStyle w:val="LO-normal"/>
        <w:spacing w:after="0" w:line="240" w:lineRule="auto"/>
        <w:ind w:left="720"/>
        <w:rPr>
          <w:sz w:val="24"/>
          <w:szCs w:val="24"/>
        </w:rPr>
      </w:pPr>
      <w:r>
        <w:rPr>
          <w:sz w:val="24"/>
          <w:szCs w:val="24"/>
        </w:rPr>
        <w:t>(</w:t>
      </w:r>
      <w:proofErr w:type="gramStart"/>
      <w:r>
        <w:rPr>
          <w:sz w:val="24"/>
          <w:szCs w:val="24"/>
        </w:rPr>
        <w:t>e.g.</w:t>
      </w:r>
      <w:proofErr w:type="gramEnd"/>
      <w:r>
        <w:rPr>
          <w:sz w:val="24"/>
          <w:szCs w:val="24"/>
        </w:rPr>
        <w:t xml:space="preserve"> description: S1 Fig, file name: S1_Fig.tif). </w:t>
      </w:r>
    </w:p>
    <w:p w14:paraId="2ACB0B21" w14:textId="77777777" w:rsidR="00E97B19" w:rsidRDefault="00E97B19">
      <w:pPr>
        <w:pStyle w:val="LO-normal"/>
        <w:spacing w:after="0" w:line="240" w:lineRule="auto"/>
        <w:ind w:left="720"/>
        <w:rPr>
          <w:sz w:val="24"/>
          <w:szCs w:val="24"/>
        </w:rPr>
      </w:pPr>
    </w:p>
    <w:p w14:paraId="4A76B446" w14:textId="77777777" w:rsidR="00E97B19" w:rsidRDefault="00BF46E9">
      <w:pPr>
        <w:pStyle w:val="LO-normal"/>
        <w:spacing w:after="0" w:line="240" w:lineRule="auto"/>
        <w:ind w:left="720" w:hanging="360"/>
        <w:rPr>
          <w:sz w:val="24"/>
          <w:szCs w:val="24"/>
        </w:rPr>
      </w:pPr>
      <w:r>
        <w:rPr>
          <w:color w:val="2A6099"/>
          <w:sz w:val="24"/>
          <w:szCs w:val="24"/>
        </w:rPr>
        <w:t>Updated</w:t>
      </w:r>
    </w:p>
    <w:p w14:paraId="46EEBF9D" w14:textId="77777777" w:rsidR="00E97B19" w:rsidRDefault="00E97B19">
      <w:pPr>
        <w:pStyle w:val="LO-normal"/>
        <w:rPr>
          <w:b/>
          <w:sz w:val="36"/>
          <w:szCs w:val="36"/>
          <w:u w:val="single"/>
        </w:rPr>
      </w:pPr>
    </w:p>
    <w:p w14:paraId="5039D03D" w14:textId="77777777" w:rsidR="00E97B19" w:rsidRDefault="00BF46E9">
      <w:pPr>
        <w:pStyle w:val="LO-normal"/>
        <w:rPr>
          <w:sz w:val="24"/>
          <w:szCs w:val="24"/>
        </w:rPr>
      </w:pPr>
      <w:r>
        <w:rPr>
          <w:sz w:val="24"/>
          <w:szCs w:val="24"/>
        </w:rPr>
        <w:t>You can also upload a Striking Image to accompany yo</w:t>
      </w:r>
      <w:r>
        <w:rPr>
          <w:sz w:val="24"/>
          <w:szCs w:val="24"/>
        </w:rPr>
        <w:t>ur article if one is available. If this image is judged to be suitable, it may be featured on our website. Images should be high resolution, eye-catching, single panel images. If your image is from someone other than yourself, please ensure that the artist</w:t>
      </w:r>
      <w:r>
        <w:rPr>
          <w:sz w:val="24"/>
          <w:szCs w:val="24"/>
        </w:rPr>
        <w:t xml:space="preserve"> has read and agreed to the terms and conditions of the </w:t>
      </w:r>
      <w:hyperlink r:id="rId15">
        <w:r>
          <w:rPr>
            <w:color w:val="0563C1"/>
            <w:sz w:val="24"/>
            <w:szCs w:val="24"/>
            <w:u w:val="single"/>
          </w:rPr>
          <w:t>Creative Commons Attribution License</w:t>
        </w:r>
      </w:hyperlink>
      <w:r>
        <w:rPr>
          <w:sz w:val="24"/>
          <w:szCs w:val="24"/>
        </w:rPr>
        <w:t xml:space="preserve">. </w:t>
      </w:r>
    </w:p>
    <w:p w14:paraId="54F684B5" w14:textId="77777777" w:rsidR="00E97B19" w:rsidRDefault="00BF46E9">
      <w:pPr>
        <w:pStyle w:val="LO-normal"/>
        <w:rPr>
          <w:sz w:val="24"/>
          <w:szCs w:val="24"/>
        </w:rPr>
      </w:pPr>
      <w:r>
        <w:rPr>
          <w:sz w:val="24"/>
          <w:szCs w:val="24"/>
        </w:rPr>
        <w:t xml:space="preserve">Note: we cannot publish copyrighted images. When uploading a Striking Image, please also provide </w:t>
      </w:r>
      <w:r>
        <w:rPr>
          <w:sz w:val="24"/>
          <w:szCs w:val="24"/>
        </w:rPr>
        <w:t xml:space="preserve">a document containing a suitable caption for the image, and appropriate credit to the image’s creator. This document can be uploaded as a second ‘Striking Image’ file type. </w:t>
      </w:r>
    </w:p>
    <w:p w14:paraId="104DF7B6" w14:textId="77777777" w:rsidR="00E97B19" w:rsidRDefault="00E97B19">
      <w:pPr>
        <w:pStyle w:val="LO-normal"/>
      </w:pPr>
    </w:p>
    <w:p w14:paraId="1A24C06F" w14:textId="77777777" w:rsidR="00E97B19" w:rsidRDefault="00E97B19">
      <w:pPr>
        <w:pStyle w:val="LO-normal"/>
      </w:pPr>
    </w:p>
    <w:sectPr w:rsidR="00E97B19">
      <w:footerReference w:type="default" r:id="rId16"/>
      <w:pgSz w:w="11906" w:h="16838"/>
      <w:pgMar w:top="1440" w:right="1440" w:bottom="2172" w:left="1440" w:header="0" w:footer="144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39AB" w14:textId="77777777" w:rsidR="00BF46E9" w:rsidRDefault="00BF46E9">
      <w:pPr>
        <w:spacing w:after="0" w:line="240" w:lineRule="auto"/>
      </w:pPr>
      <w:r>
        <w:separator/>
      </w:r>
    </w:p>
  </w:endnote>
  <w:endnote w:type="continuationSeparator" w:id="0">
    <w:p w14:paraId="41FC06B8" w14:textId="77777777" w:rsidR="00BF46E9" w:rsidRDefault="00BF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B5C0" w14:textId="77777777" w:rsidR="00E97B19" w:rsidRDefault="00E97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8EBF" w14:textId="77777777" w:rsidR="00BF46E9" w:rsidRDefault="00BF46E9">
      <w:pPr>
        <w:spacing w:after="0" w:line="240" w:lineRule="auto"/>
      </w:pPr>
      <w:r>
        <w:separator/>
      </w:r>
    </w:p>
  </w:footnote>
  <w:footnote w:type="continuationSeparator" w:id="0">
    <w:p w14:paraId="17244789" w14:textId="77777777" w:rsidR="00BF46E9" w:rsidRDefault="00BF4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955"/>
    <w:multiLevelType w:val="multilevel"/>
    <w:tmpl w:val="2550EE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0B2E1E"/>
    <w:multiLevelType w:val="multilevel"/>
    <w:tmpl w:val="FB1057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2" w15:restartNumberingAfterBreak="0">
    <w:nsid w:val="5005067C"/>
    <w:multiLevelType w:val="multilevel"/>
    <w:tmpl w:val="0B0042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F4914AC"/>
    <w:multiLevelType w:val="multilevel"/>
    <w:tmpl w:val="6B38BB0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B19"/>
    <w:rsid w:val="00733C29"/>
    <w:rsid w:val="00BF46E9"/>
    <w:rsid w:val="00E97B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F9E344F"/>
  <w15:docId w15:val="{366C550B-85DD-4742-BADA-6A0FB52B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A1"/>
    <w:pPr>
      <w:spacing w:after="160" w:line="259" w:lineRule="auto"/>
    </w:pPr>
    <w:rPr>
      <w:rFonts w:eastAsiaTheme="minorEastAsia"/>
    </w:rPr>
  </w:style>
  <w:style w:type="paragraph" w:styleId="Heading1">
    <w:name w:val="heading 1"/>
    <w:basedOn w:val="LO-normal"/>
    <w:next w:val="LO-normal"/>
    <w:link w:val="Heading1Char"/>
    <w:uiPriority w:val="9"/>
    <w:qFormat/>
    <w:rsid w:val="002E4CA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link w:val="Heading3Char"/>
    <w:uiPriority w:val="9"/>
    <w:semiHidden/>
    <w:unhideWhenUsed/>
    <w:qFormat/>
    <w:rsid w:val="009C12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E4CA1"/>
    <w:rPr>
      <w:rFonts w:asciiTheme="majorHAnsi" w:eastAsiaTheme="majorEastAsia" w:hAnsiTheme="majorHAnsi" w:cstheme="majorBidi"/>
      <w:color w:val="1F4E79" w:themeColor="accent1" w:themeShade="80"/>
      <w:sz w:val="36"/>
      <w:szCs w:val="36"/>
    </w:rPr>
  </w:style>
  <w:style w:type="character" w:styleId="Hyperlink">
    <w:name w:val="Hyperlink"/>
    <w:basedOn w:val="DefaultParagraphFont"/>
    <w:uiPriority w:val="99"/>
    <w:unhideWhenUsed/>
    <w:rsid w:val="002E4CA1"/>
    <w:rPr>
      <w:color w:val="0563C1" w:themeColor="hyperlink"/>
      <w:u w:val="single"/>
    </w:rPr>
  </w:style>
  <w:style w:type="character" w:customStyle="1" w:styleId="TitleChar">
    <w:name w:val="Title Char"/>
    <w:basedOn w:val="DefaultParagraphFont"/>
    <w:link w:val="Title"/>
    <w:uiPriority w:val="10"/>
    <w:qFormat/>
    <w:rsid w:val="002E4CA1"/>
    <w:rPr>
      <w:rFonts w:asciiTheme="majorHAnsi" w:eastAsiaTheme="majorEastAsia" w:hAnsiTheme="majorHAnsi" w:cstheme="majorBidi"/>
      <w:caps/>
      <w:color w:val="44546A" w:themeColor="text2"/>
      <w:spacing w:val="-15"/>
      <w:sz w:val="72"/>
      <w:szCs w:val="72"/>
    </w:rPr>
  </w:style>
  <w:style w:type="character" w:customStyle="1" w:styleId="Style2Char">
    <w:name w:val="Style2 Char"/>
    <w:basedOn w:val="QuoteChar"/>
    <w:link w:val="Style2"/>
    <w:qFormat/>
    <w:rsid w:val="002E4CA1"/>
    <w:rPr>
      <w:rFonts w:eastAsiaTheme="minorEastAsia"/>
      <w:i w:val="0"/>
      <w:iCs w:val="0"/>
      <w:color w:val="404040" w:themeColor="text1" w:themeTint="BF"/>
      <w:sz w:val="24"/>
      <w:szCs w:val="24"/>
      <w:shd w:val="clear" w:color="auto" w:fill="DEEAF6"/>
    </w:rPr>
  </w:style>
  <w:style w:type="character" w:customStyle="1" w:styleId="QuoteChar">
    <w:name w:val="Quote Char"/>
    <w:basedOn w:val="DefaultParagraphFont"/>
    <w:link w:val="Quote"/>
    <w:uiPriority w:val="29"/>
    <w:qFormat/>
    <w:rsid w:val="002E4CA1"/>
    <w:rPr>
      <w:rFonts w:eastAsiaTheme="minorEastAsia"/>
      <w:i/>
      <w:iCs/>
      <w:color w:val="404040" w:themeColor="text1" w:themeTint="BF"/>
    </w:rPr>
  </w:style>
  <w:style w:type="character" w:customStyle="1" w:styleId="Heading3Char">
    <w:name w:val="Heading 3 Char"/>
    <w:basedOn w:val="DefaultParagraphFont"/>
    <w:link w:val="Heading3"/>
    <w:uiPriority w:val="9"/>
    <w:semiHidden/>
    <w:qFormat/>
    <w:rsid w:val="009C122F"/>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qFormat/>
    <w:rsid w:val="00DF7D9F"/>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link w:val="TitleChar"/>
    <w:uiPriority w:val="10"/>
    <w:qFormat/>
    <w:rsid w:val="002E4C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ListParagraph">
    <w:name w:val="List Paragraph"/>
    <w:basedOn w:val="LO-normal"/>
    <w:uiPriority w:val="34"/>
    <w:qFormat/>
    <w:rsid w:val="002E4CA1"/>
    <w:pPr>
      <w:ind w:left="720"/>
      <w:contextualSpacing/>
    </w:pPr>
  </w:style>
  <w:style w:type="paragraph" w:customStyle="1" w:styleId="Style2">
    <w:name w:val="Style2"/>
    <w:basedOn w:val="Quote"/>
    <w:link w:val="Style2Char"/>
    <w:qFormat/>
    <w:rsid w:val="002E4CA1"/>
    <w:pPr>
      <w:shd w:val="clear" w:color="auto" w:fill="DEEAF6" w:themeFill="accent1" w:themeFillTint="33"/>
      <w:spacing w:before="120" w:after="120"/>
      <w:ind w:left="720" w:right="0"/>
      <w:jc w:val="left"/>
    </w:pPr>
    <w:rPr>
      <w:i w:val="0"/>
      <w:iCs w:val="0"/>
      <w:sz w:val="24"/>
      <w:szCs w:val="24"/>
    </w:rPr>
  </w:style>
  <w:style w:type="paragraph" w:styleId="Quote">
    <w:name w:val="Quote"/>
    <w:basedOn w:val="LO-normal"/>
    <w:next w:val="LO-normal"/>
    <w:link w:val="QuoteChar"/>
    <w:uiPriority w:val="29"/>
    <w:qFormat/>
    <w:rsid w:val="002E4CA1"/>
    <w:pPr>
      <w:spacing w:before="200"/>
      <w:ind w:left="864" w:right="864"/>
      <w:jc w:val="center"/>
    </w:pPr>
    <w:rPr>
      <w:i/>
      <w:iCs/>
      <w:color w:val="404040" w:themeColor="text1" w:themeTint="BF"/>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rotocols.io/" TargetMode="External"/><Relationship Id="rId13" Type="http://schemas.openxmlformats.org/officeDocument/2006/relationships/hyperlink" Target="https://github.com/ElofssonLab/TMplo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pafold.bioinfo.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6084/m9.figshare.14575626.v1" TargetMode="Externa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hyperlink" Target="mailto:huangyan@haya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laudio.bassot@scilielab.se" TargetMode="External"/><Relationship Id="rId14" Type="http://schemas.openxmlformats.org/officeDocument/2006/relationships/hyperlink" Target="https://doi.org/10.6084/m9.figshare.14575626.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6Q9MIh87w/u2w4mNj0yAKETS31Q==">AMUW2mXF0iltcrN1MQrivGXG6nLOyjLqODn5OIC2q8wcrpaWa9xOFW+ZPntWOnOg51q30502bbtjQT5uFUduwktT0QWZ8wJGhyoMZNM5/ZWssCaoIqD70+OwuCEZHNDOMiTWpVoR10gV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Beardmore</dc:creator>
  <dc:description/>
  <cp:lastModifiedBy>Microsoft Office User</cp:lastModifiedBy>
  <cp:revision>2</cp:revision>
  <dcterms:created xsi:type="dcterms:W3CDTF">2018-12-14T16:16:00Z</dcterms:created>
  <dcterms:modified xsi:type="dcterms:W3CDTF">2021-07-23T19:41:00Z</dcterms:modified>
  <dc:language>en-US</dc:language>
</cp:coreProperties>
</file>