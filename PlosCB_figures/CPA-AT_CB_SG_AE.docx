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779" w:rsidRDefault="00C92779">
      <w:pPr>
        <w:pBdr>
          <w:top w:val="nil"/>
          <w:left w:val="nil"/>
          <w:bottom w:val="nil"/>
          <w:right w:val="nil"/>
          <w:between w:val="nil"/>
        </w:pBdr>
        <w:rPr>
          <w:color w:val="000000"/>
        </w:rPr>
      </w:pPr>
    </w:p>
    <w:p w14:paraId="00000002" w14:textId="77777777" w:rsidR="00C92779" w:rsidRDefault="00961E66">
      <w:pPr>
        <w:pStyle w:val="Title"/>
        <w:rPr>
          <w:color w:val="000000"/>
        </w:rPr>
      </w:pPr>
      <w:bookmarkStart w:id="0" w:name="_heading=h.gjdgxs" w:colFirst="0" w:colLast="0"/>
      <w:bookmarkEnd w:id="0"/>
      <w:r>
        <w:rPr>
          <w:rFonts w:ascii="Times New Roman" w:eastAsia="Times New Roman" w:hAnsi="Times New Roman" w:cs="Times New Roman"/>
          <w:color w:val="000000"/>
        </w:rPr>
        <w:t>The evolutionary history of topological variations in the CPA/AT transporters</w:t>
      </w:r>
    </w:p>
    <w:p w14:paraId="00000003"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04"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Nanjiang</w:t>
      </w:r>
      <w:proofErr w:type="spellEnd"/>
      <w:r>
        <w:rPr>
          <w:rFonts w:ascii="Times New Roman" w:eastAsia="Times New Roman" w:hAnsi="Times New Roman" w:cs="Times New Roman"/>
          <w:color w:val="000000"/>
        </w:rPr>
        <w:t xml:space="preserve">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Yan 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 Arne Elofsson</w:t>
      </w:r>
      <w:r>
        <w:rPr>
          <w:rFonts w:ascii="Times New Roman" w:eastAsia="Times New Roman" w:hAnsi="Times New Roman" w:cs="Times New Roman"/>
          <w:color w:val="000000"/>
          <w:vertAlign w:val="superscript"/>
        </w:rPr>
        <w:t>*</w:t>
      </w:r>
    </w:p>
    <w:p w14:paraId="00000005"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6"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7"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14:paraId="00000009"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14:paraId="0000000A"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Karolinska </w:t>
      </w:r>
      <w:proofErr w:type="spellStart"/>
      <w:r>
        <w:rPr>
          <w:rFonts w:ascii="Times New Roman" w:eastAsia="Times New Roman" w:hAnsi="Times New Roman" w:cs="Times New Roman"/>
          <w:color w:val="000000"/>
        </w:rPr>
        <w:t>Institutet</w:t>
      </w:r>
      <w:proofErr w:type="spellEnd"/>
      <w:r>
        <w:rPr>
          <w:rFonts w:ascii="Times New Roman" w:eastAsia="Times New Roman" w:hAnsi="Times New Roman" w:cs="Times New Roman"/>
          <w:color w:val="000000"/>
        </w:rPr>
        <w:t>.</w:t>
      </w:r>
    </w:p>
    <w:p w14:paraId="0000000B"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0C"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D"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14:paraId="0000000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Email: </w:t>
      </w:r>
      <w:hyperlink r:id="rId9">
        <w:r>
          <w:rPr>
            <w:rFonts w:ascii="Times New Roman" w:eastAsia="Times New Roman" w:hAnsi="Times New Roman" w:cs="Times New Roman"/>
            <w:color w:val="000000"/>
            <w:u w:val="single"/>
          </w:rPr>
          <w:t>arne@bioinfo.se</w:t>
        </w:r>
      </w:hyperlink>
    </w:p>
    <w:p w14:paraId="00000010" w14:textId="77777777" w:rsidR="00C92779" w:rsidRDefault="00961E66">
      <w:pPr>
        <w:pBdr>
          <w:top w:val="nil"/>
          <w:left w:val="nil"/>
          <w:bottom w:val="nil"/>
          <w:right w:val="nil"/>
          <w:between w:val="nil"/>
        </w:pBdr>
        <w:spacing w:after="200" w:line="24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The authors contributed equally to this work</w:t>
      </w:r>
    </w:p>
    <w:p w14:paraId="00000011"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2" w14:textId="77777777" w:rsidR="00C92779" w:rsidRDefault="00C92779">
      <w:pPr>
        <w:pBdr>
          <w:top w:val="nil"/>
          <w:left w:val="nil"/>
          <w:bottom w:val="nil"/>
          <w:right w:val="nil"/>
          <w:between w:val="nil"/>
        </w:pBdr>
        <w:spacing w:line="480" w:lineRule="auto"/>
        <w:jc w:val="center"/>
        <w:rPr>
          <w:rFonts w:ascii="Times New Roman" w:eastAsia="Times New Roman" w:hAnsi="Times New Roman" w:cs="Times New Roman"/>
          <w:color w:val="000000"/>
          <w:sz w:val="28"/>
          <w:szCs w:val="28"/>
        </w:rPr>
      </w:pPr>
    </w:p>
    <w:p w14:paraId="00000013"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14:paraId="00000014"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5"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6"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7"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8"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9"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A"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B"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C"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D" w14:textId="77777777" w:rsidR="00C92779" w:rsidRDefault="00961E66">
      <w:pPr>
        <w:pStyle w:val="Heading1"/>
        <w:rPr>
          <w:color w:val="000000"/>
        </w:rPr>
      </w:pPr>
      <w:bookmarkStart w:id="1" w:name="_heading=h.30j0zll" w:colFirst="0" w:colLast="0"/>
      <w:bookmarkEnd w:id="1"/>
      <w:r>
        <w:rPr>
          <w:rFonts w:ascii="Times New Roman" w:eastAsia="Times New Roman" w:hAnsi="Times New Roman" w:cs="Times New Roman"/>
          <w:color w:val="000000"/>
        </w:rPr>
        <w:lastRenderedPageBreak/>
        <w:t>Abstract</w:t>
      </w:r>
    </w:p>
    <w:p w14:paraId="0000001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(cpafold.bioinfo.se).</w:t>
      </w:r>
    </w:p>
    <w:p w14:paraId="0000001F" w14:textId="77777777" w:rsidR="00C92779" w:rsidRDefault="00961E66">
      <w:pPr>
        <w:pStyle w:val="Heading1"/>
        <w:rPr>
          <w:color w:val="000000"/>
        </w:rPr>
      </w:pPr>
      <w:bookmarkStart w:id="2" w:name="_heading=h.1fob9te" w:colFirst="0" w:colLast="0"/>
      <w:bookmarkEnd w:id="2"/>
      <w:r>
        <w:rPr>
          <w:rFonts w:ascii="Times New Roman" w:eastAsia="Times New Roman" w:hAnsi="Times New Roman" w:cs="Times New Roman"/>
          <w:color w:val="000000"/>
        </w:rPr>
        <w:t>Author Summary</w:t>
      </w:r>
    </w:p>
    <w:p w14:paraId="00000020" w14:textId="77777777" w:rsidR="00C92779" w:rsidRDefault="00961E66">
      <w:pPr>
        <w:pStyle w:val="Heading1"/>
        <w:spacing w:line="480" w:lineRule="auto"/>
        <w:jc w:val="both"/>
        <w:rPr>
          <w:color w:val="000000"/>
        </w:rPr>
      </w:pPr>
      <w:bookmarkStart w:id="3" w:name="_heading=h.3znysh7" w:colFirst="0" w:colLast="0"/>
      <w:bookmarkEnd w:id="3"/>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sdt>
        <w:sdtPr>
          <w:tag w:val="goog_rdk_0"/>
          <w:id w:val="1092828146"/>
        </w:sdtPr>
        <w:sdtEndPr/>
        <w:sdtContent>
          <w:del w:id="4" w:author="Claudio Bassot" w:date="2021-07-20T17:34:00Z">
            <w:r>
              <w:rPr>
                <w:rFonts w:ascii="Times New Roman" w:eastAsia="Times New Roman" w:hAnsi="Times New Roman" w:cs="Times New Roman"/>
                <w:color w:val="000000"/>
                <w:sz w:val="22"/>
                <w:szCs w:val="22"/>
              </w:rPr>
              <w:delText xml:space="preserve"> </w:delText>
            </w:r>
          </w:del>
        </w:sdtContent>
      </w:sdt>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14:paraId="00000021" w14:textId="77777777" w:rsidR="00C92779" w:rsidRDefault="00961E66">
      <w:pPr>
        <w:pStyle w:val="Heading1"/>
        <w:rPr>
          <w:color w:val="000000"/>
        </w:rPr>
      </w:pPr>
      <w:bookmarkStart w:id="5" w:name="_heading=h.2et92p0" w:colFirst="0" w:colLast="0"/>
      <w:bookmarkEnd w:id="5"/>
      <w:r>
        <w:rPr>
          <w:rFonts w:ascii="Times New Roman" w:eastAsia="Times New Roman" w:hAnsi="Times New Roman" w:cs="Times New Roman"/>
          <w:color w:val="000000"/>
        </w:rPr>
        <w:lastRenderedPageBreak/>
        <w:t xml:space="preserve">Introduction </w:t>
      </w:r>
    </w:p>
    <w:p w14:paraId="0000002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Proteins belonging to the Pfam CPA/AT</w:t>
      </w:r>
      <w:sdt>
        <w:sdtPr>
          <w:tag w:val="goog_rdk_1"/>
          <w:id w:val="75641825"/>
        </w:sdtPr>
        <w:sdtEndPr/>
        <w:sdtContent>
          <w:ins w:id="6" w:author="Claudio Bassot" w:date="2021-07-20T17:35:00Z">
            <w:r>
              <w:rPr>
                <w:rFonts w:ascii="Times New Roman" w:eastAsia="Times New Roman" w:hAnsi="Times New Roman" w:cs="Times New Roman"/>
                <w:color w:val="000000"/>
              </w:rPr>
              <w:t xml:space="preserve"> clan</w:t>
            </w:r>
          </w:ins>
        </w:sdtContent>
      </w:sdt>
      <w:r>
        <w:rPr>
          <w:rFonts w:ascii="Times New Roman" w:eastAsia="Times New Roman" w:hAnsi="Times New Roman" w:cs="Times New Roman"/>
          <w:color w:val="000000"/>
        </w:rPr>
        <w:t xml:space="preserve"> (monovalent cation-proton antiporter/anion transporters) </w:t>
      </w:r>
      <w:sdt>
        <w:sdtPr>
          <w:tag w:val="goog_rdk_2"/>
          <w:id w:val="-2002648621"/>
        </w:sdtPr>
        <w:sdtEndPr/>
        <w:sdtContent>
          <w:del w:id="7" w:author="Claudio Bassot" w:date="2021-07-20T17:35:00Z">
            <w:r>
              <w:rPr>
                <w:rFonts w:ascii="Times New Roman" w:eastAsia="Times New Roman" w:hAnsi="Times New Roman" w:cs="Times New Roman"/>
                <w:color w:val="000000"/>
              </w:rPr>
              <w:delText xml:space="preserve">clan </w:delText>
            </w:r>
          </w:del>
        </w:sdtContent>
      </w:sdt>
      <w:r>
        <w:rPr>
          <w:rFonts w:ascii="Times New Roman" w:eastAsia="Times New Roman" w:hAnsi="Times New Roman" w:cs="Times New Roman"/>
          <w:color w:val="000000"/>
        </w:rPr>
        <w:t>transport</w:t>
      </w:r>
      <w:sdt>
        <w:sdtPr>
          <w:tag w:val="goog_rdk_3"/>
          <w:id w:val="1148944673"/>
        </w:sdtPr>
        <w:sdtEndPr/>
        <w:sdtContent>
          <w:ins w:id="8" w:author="Claudio Bassot" w:date="2021-07-20T17:35:00Z">
            <w:r>
              <w:rPr>
                <w:rFonts w:ascii="Times New Roman" w:eastAsia="Times New Roman" w:hAnsi="Times New Roman" w:cs="Times New Roman"/>
                <w:color w:val="000000"/>
              </w:rPr>
              <w:t>:</w:t>
            </w:r>
          </w:ins>
        </w:sdtContent>
      </w:sdt>
      <w:r>
        <w:rPr>
          <w:rFonts w:ascii="Times New Roman" w:eastAsia="Times New Roman" w:hAnsi="Times New Roman" w:cs="Times New Roman"/>
          <w:color w:val="000000"/>
        </w:rPr>
        <w:t xml:space="preserve"> ions, amino acids, and other charged compounds </w:t>
      </w:r>
      <w:hyperlink r:id="rId10">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1">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2">
        <w:r>
          <w:rPr>
            <w:rFonts w:ascii="Times New Roman" w:eastAsia="Times New Roman" w:hAnsi="Times New Roman" w:cs="Times New Roman"/>
            <w:color w:val="000000"/>
            <w:sz w:val="21"/>
            <w:szCs w:val="21"/>
          </w:rPr>
          <w:t>[9,10]</w:t>
        </w:r>
      </w:hyperlink>
      <w:r>
        <w:rPr>
          <w:rFonts w:ascii="Times New Roman" w:eastAsia="Times New Roman" w:hAnsi="Times New Roman" w:cs="Times New Roman"/>
          <w:color w:val="000000"/>
        </w:rPr>
        <w:t xml:space="preserve">. Therefore, these transporters serve as important drug targets. </w:t>
      </w:r>
      <w:hyperlink r:id="rId13">
        <w:r>
          <w:rPr>
            <w:rFonts w:ascii="Times New Roman" w:eastAsia="Times New Roman" w:hAnsi="Times New Roman" w:cs="Times New Roman"/>
            <w:color w:val="000000"/>
          </w:rPr>
          <w:t>[11,12]</w:t>
        </w:r>
      </w:hyperlink>
      <w:r>
        <w:rPr>
          <w:rFonts w:ascii="Times New Roman" w:eastAsia="Times New Roman" w:hAnsi="Times New Roman" w:cs="Times New Roman"/>
          <w:color w:val="000000"/>
        </w:rPr>
        <w:t xml:space="preserve">. </w:t>
      </w:r>
    </w:p>
    <w:p w14:paraId="0000002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the Transporter Classification Database (TCDB), these transporters are classified into the CPA- and the BART-superfamily. In contrast, Pfam</w:t>
      </w:r>
      <w:hyperlink r:id="rId14">
        <w:r>
          <w:rPr>
            <w:rFonts w:ascii="Times New Roman" w:eastAsia="Times New Roman" w:hAnsi="Times New Roman" w:cs="Times New Roman"/>
            <w:color w:val="000000"/>
          </w:rPr>
          <w:t>[3]</w:t>
        </w:r>
      </w:hyperlink>
      <w:r>
        <w:rPr>
          <w:rFonts w:ascii="Times New Roman" w:eastAsia="Times New Roman" w:hAnsi="Times New Roman" w:cs="Times New Roman"/>
          <w:color w:val="000000"/>
        </w:rPr>
        <w:t xml:space="preserve"> and OPM</w:t>
      </w:r>
      <w:hyperlink r:id="rId15">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6">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7">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8">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9">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sdt>
      <w:sdtPr>
        <w:tag w:val="goog_rdk_31"/>
        <w:id w:val="1533544995"/>
      </w:sdtPr>
      <w:sdtEndPr/>
      <w:sdtContent>
        <w:p w14:paraId="00000024" w14:textId="77777777" w:rsidR="00C92779" w:rsidRDefault="00961E66">
          <w:pPr>
            <w:pBdr>
              <w:top w:val="nil"/>
              <w:left w:val="nil"/>
              <w:bottom w:val="nil"/>
              <w:right w:val="nil"/>
              <w:between w:val="nil"/>
            </w:pBdr>
            <w:spacing w:line="480" w:lineRule="auto"/>
            <w:rPr>
              <w:color w:val="000000"/>
            </w:rPr>
            <w:pPrChange w:id="9" w:author="Claudio Bassot" w:date="2021-07-21T12:38:00Z">
              <w:pPr>
                <w:pBdr>
                  <w:top w:val="nil"/>
                  <w:left w:val="nil"/>
                  <w:bottom w:val="nil"/>
                  <w:right w:val="nil"/>
                  <w:between w:val="nil"/>
                </w:pBdr>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sdt>
            <w:sdtPr>
              <w:tag w:val="goog_rdk_4"/>
              <w:id w:val="560996514"/>
            </w:sdtPr>
            <w:sdtEndPr/>
            <w:sdtContent>
              <w:del w:id="10"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5"/>
              <w:id w:val="1061598949"/>
            </w:sdtPr>
            <w:sdtEndPr/>
            <w:sdtContent>
              <w:ins w:id="11" w:author="Claudio Bassot" w:date="2021-07-21T12:39:00Z">
                <w:r>
                  <w:rPr>
                    <w:rFonts w:ascii="Times New Roman" w:eastAsia="Times New Roman" w:hAnsi="Times New Roman" w:cs="Times New Roman"/>
                    <w:color w:val="000000"/>
                  </w:rPr>
                  <w:t>s</w:t>
                </w:r>
              </w:ins>
            </w:sdtContent>
          </w:sdt>
          <w:sdt>
            <w:sdtPr>
              <w:tag w:val="goog_rdk_6"/>
              <w:id w:val="-765839028"/>
            </w:sdtPr>
            <w:sdtEndPr/>
            <w:sdtContent>
              <w:del w:id="12" w:author="Claudio Bassot" w:date="2021-07-21T12:3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1</w:t>
          </w:r>
          <w:sdt>
            <w:sdtPr>
              <w:tag w:val="goog_rdk_7"/>
              <w:id w:val="1737435056"/>
            </w:sdtPr>
            <w:sdtEndPr/>
            <w:sdtContent>
              <w:ins w:id="13" w:author="Claudio Bassot" w:date="2021-07-21T12:38:00Z">
                <w:r>
                  <w:rPr>
                    <w:rFonts w:ascii="Times New Roman" w:eastAsia="Times New Roman" w:hAnsi="Times New Roman" w:cs="Times New Roman"/>
                    <w:color w:val="000000"/>
                  </w:rPr>
                  <w:t>A</w:t>
                </w:r>
              </w:ins>
            </w:sdtContent>
          </w:sdt>
          <w:sdt>
            <w:sdtPr>
              <w:tag w:val="goog_rdk_8"/>
              <w:id w:val="-373535707"/>
            </w:sdtPr>
            <w:sdtEndPr/>
            <w:sdtContent>
              <w:del w:id="14" w:author="Claudio Bassot" w:date="2021-07-21T12:38:00Z">
                <w:r>
                  <w:rPr>
                    <w:rFonts w:ascii="Times New Roman" w:eastAsia="Times New Roman" w:hAnsi="Times New Roman" w:cs="Times New Roman"/>
                    <w:color w:val="000000"/>
                  </w:rPr>
                  <w:delText>a &amp;</w:delText>
                </w:r>
              </w:del>
            </w:sdtContent>
          </w:sdt>
          <w:sdt>
            <w:sdtPr>
              <w:tag w:val="goog_rdk_9"/>
              <w:id w:val="-1944605117"/>
            </w:sdtPr>
            <w:sdtEndPr/>
            <w:sdtContent>
              <w:ins w:id="15" w:author="Claudio Bassot" w:date="2021-07-21T12:39:00Z">
                <w:r>
                  <w:rPr>
                    <w:rFonts w:ascii="Times New Roman" w:eastAsia="Times New Roman" w:hAnsi="Times New Roman" w:cs="Times New Roman"/>
                    <w:color w:val="000000"/>
                  </w:rPr>
                  <w:t xml:space="preserve"> and</w:t>
                </w:r>
              </w:ins>
            </w:sdtContent>
          </w:sdt>
          <w:r>
            <w:rPr>
              <w:rFonts w:ascii="Times New Roman" w:eastAsia="Times New Roman" w:hAnsi="Times New Roman" w:cs="Times New Roman"/>
              <w:color w:val="000000"/>
            </w:rPr>
            <w:t xml:space="preserve"> </w:t>
          </w:r>
          <w:sdt>
            <w:sdtPr>
              <w:tag w:val="goog_rdk_10"/>
              <w:id w:val="-1416777918"/>
            </w:sdtPr>
            <w:sdtEndPr/>
            <w:sdtContent>
              <w:ins w:id="16" w:author="Claudio Bassot" w:date="2021-07-21T12:39:00Z">
                <w:r>
                  <w:rPr>
                    <w:rFonts w:ascii="Times New Roman" w:eastAsia="Times New Roman" w:hAnsi="Times New Roman" w:cs="Times New Roman"/>
                    <w:color w:val="000000"/>
                  </w:rPr>
                  <w:t>1B</w:t>
                </w:r>
              </w:ins>
            </w:sdtContent>
          </w:sdt>
          <w:sdt>
            <w:sdtPr>
              <w:tag w:val="goog_rdk_11"/>
              <w:id w:val="-405383348"/>
            </w:sdtPr>
            <w:sdtEndPr/>
            <w:sdtContent>
              <w:del w:id="17" w:author="Claudio Bassot" w:date="2021-07-21T12:39: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which are essential to enable the different conformational states necessary for the transport mechanism </w:t>
          </w:r>
          <w:r>
            <w:fldChar w:fldCharType="begin"/>
          </w:r>
          <w:r>
            <w:instrText xml:space="preserve"> HYPERLINK "https://paperpile.com/c/TInP4P/BvZoZ+zPvCQ+QiWcq+f3gsN" \h </w:instrText>
          </w:r>
          <w: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sdt>
            <w:sdtPr>
              <w:tag w:val="goog_rdk_12"/>
              <w:id w:val="1633514825"/>
            </w:sdtPr>
            <w:sdtEndPr/>
            <w:sdtContent>
              <w:del w:id="18" w:author="Claudio Bassot" w:date="2021-07-21T13:18:00Z">
                <w:r>
                  <w:rPr>
                    <w:rFonts w:ascii="Times New Roman" w:eastAsia="Times New Roman" w:hAnsi="Times New Roman" w:cs="Times New Roman"/>
                    <w:b/>
                    <w:i/>
                    <w:color w:val="000000"/>
                  </w:rPr>
                  <w:delText xml:space="preserve"> </w:delText>
                </w:r>
              </w:del>
            </w:sdtContent>
          </w:sdt>
          <w:r>
            <w:rPr>
              <w:rFonts w:ascii="Times New Roman" w:eastAsia="Times New Roman" w:hAnsi="Times New Roman" w:cs="Times New Roman"/>
              <w:color w:val="000000"/>
            </w:rPr>
            <w:t>(</w:t>
          </w:r>
          <w:sdt>
            <w:sdtPr>
              <w:tag w:val="goog_rdk_13"/>
              <w:id w:val="-1131708249"/>
            </w:sdtPr>
            <w:sdtEndPr/>
            <w:sdtContent>
              <w:del w:id="19" w:author="Claudio Bassot" w:date="2021-07-21T12:39:00Z">
                <w:r>
                  <w:rPr>
                    <w:rFonts w:ascii="Times New Roman" w:eastAsia="Times New Roman" w:hAnsi="Times New Roman" w:cs="Times New Roman"/>
                    <w:color w:val="000000"/>
                  </w:rPr>
                  <w:delText xml:space="preserve">Figure </w:delText>
                </w:r>
              </w:del>
            </w:sdtContent>
          </w:sdt>
          <w:sdt>
            <w:sdtPr>
              <w:tag w:val="goog_rdk_14"/>
              <w:id w:val="-225297849"/>
            </w:sdtPr>
            <w:sdtEndPr/>
            <w:sdtContent>
              <w:ins w:id="20" w:author="Claudio Bassot" w:date="2021-07-21T12:39:00Z">
                <w:r>
                  <w:rPr>
                    <w:rFonts w:ascii="Times New Roman" w:eastAsia="Times New Roman" w:hAnsi="Times New Roman" w:cs="Times New Roman"/>
                    <w:color w:val="000000"/>
                  </w:rPr>
                  <w:t xml:space="preserve">Figs </w:t>
                </w:r>
              </w:ins>
            </w:sdtContent>
          </w:sdt>
          <w:sdt>
            <w:sdtPr>
              <w:tag w:val="goog_rdk_15"/>
              <w:id w:val="-1669115"/>
            </w:sdtPr>
            <w:sdtEndPr/>
            <w:sdtContent>
              <w:del w:id="21" w:author="Claudio Bassot" w:date="2021-07-21T12:39:00Z">
                <w:r>
                  <w:rPr>
                    <w:rFonts w:ascii="Times New Roman" w:eastAsia="Times New Roman" w:hAnsi="Times New Roman" w:cs="Times New Roman"/>
                    <w:color w:val="000000"/>
                  </w:rPr>
                  <w:delText xml:space="preserve">1a </w:delText>
                </w:r>
              </w:del>
            </w:sdtContent>
          </w:sdt>
          <w:sdt>
            <w:sdtPr>
              <w:tag w:val="goog_rdk_16"/>
              <w:id w:val="-2131847907"/>
            </w:sdtPr>
            <w:sdtEndPr/>
            <w:sdtContent>
              <w:ins w:id="22" w:author="Claudio Bassot" w:date="2021-07-21T12:39:00Z">
                <w:r>
                  <w:rPr>
                    <w:rFonts w:ascii="Times New Roman" w:eastAsia="Times New Roman" w:hAnsi="Times New Roman" w:cs="Times New Roman"/>
                    <w:color w:val="000000"/>
                  </w:rPr>
                  <w:t xml:space="preserve">1A </w:t>
                </w:r>
              </w:ins>
            </w:sdtContent>
          </w:sdt>
          <w:sdt>
            <w:sdtPr>
              <w:tag w:val="goog_rdk_17"/>
              <w:id w:val="-855730747"/>
            </w:sdtPr>
            <w:sdtEndPr/>
            <w:sdtContent>
              <w:del w:id="23" w:author="Claudio Bassot" w:date="2021-07-21T12:39:00Z">
                <w:r>
                  <w:rPr>
                    <w:rFonts w:ascii="Times New Roman" w:eastAsia="Times New Roman" w:hAnsi="Times New Roman" w:cs="Times New Roman"/>
                    <w:color w:val="000000"/>
                  </w:rPr>
                  <w:delText xml:space="preserve">&amp; </w:delText>
                </w:r>
              </w:del>
            </w:sdtContent>
          </w:sdt>
          <w:sdt>
            <w:sdtPr>
              <w:tag w:val="goog_rdk_18"/>
              <w:id w:val="410279491"/>
            </w:sdtPr>
            <w:sdtEndPr/>
            <w:sdtContent>
              <w:ins w:id="24" w:author="Claudio Bassot" w:date="2021-07-21T12:39:00Z">
                <w:r>
                  <w:rPr>
                    <w:rFonts w:ascii="Times New Roman" w:eastAsia="Times New Roman" w:hAnsi="Times New Roman" w:cs="Times New Roman"/>
                    <w:color w:val="000000"/>
                  </w:rPr>
                  <w:t xml:space="preserve">and </w:t>
                </w:r>
              </w:ins>
            </w:sdtContent>
          </w:sdt>
          <w:sdt>
            <w:sdtPr>
              <w:tag w:val="goog_rdk_19"/>
              <w:id w:val="-1780480760"/>
            </w:sdtPr>
            <w:sdtEndPr/>
            <w:sdtContent>
              <w:del w:id="25" w:author="Claudio Bassot" w:date="2021-07-21T12:39:00Z">
                <w:r>
                  <w:rPr>
                    <w:rFonts w:ascii="Times New Roman" w:eastAsia="Times New Roman" w:hAnsi="Times New Roman" w:cs="Times New Roman"/>
                    <w:color w:val="000000"/>
                  </w:rPr>
                  <w:delText>b</w:delText>
                </w:r>
              </w:del>
            </w:sdtContent>
          </w:sdt>
          <w:sdt>
            <w:sdtPr>
              <w:tag w:val="goog_rdk_20"/>
              <w:id w:val="1410737123"/>
            </w:sdtPr>
            <w:sdtEndPr/>
            <w:sdtContent>
              <w:ins w:id="26" w:author="Claudio Bassot" w:date="2021-07-21T12:39:00Z">
                <w:r>
                  <w:rPr>
                    <w:rFonts w:ascii="Times New Roman" w:eastAsia="Times New Roman" w:hAnsi="Times New Roman" w:cs="Times New Roman"/>
                    <w:color w:val="000000"/>
                  </w:rPr>
                  <w:t>1B</w:t>
                </w:r>
              </w:ins>
            </w:sdtContent>
          </w:sdt>
          <w:sdt>
            <w:sdtPr>
              <w:tag w:val="goog_rdk_21"/>
              <w:id w:val="-151684372"/>
            </w:sdtPr>
            <w:sdtEndPr/>
            <w:sdtContent>
              <w:del w:id="27"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b/>
              <w:i/>
              <w:color w:val="000000"/>
            </w:rPr>
            <w:t xml:space="preserve">  </w:t>
          </w:r>
          <w:r>
            <w:fldChar w:fldCharType="begin"/>
          </w:r>
          <w:r>
            <w:instrText xml:space="preserve"> HYPERLINK "https://paperpile.com/c/TInP4P/vDzTS" \h </w:instrText>
          </w:r>
          <w: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domains </w:t>
          </w:r>
          <w:r>
            <w:rPr>
              <w:rFonts w:ascii="Times New Roman" w:eastAsia="Times New Roman" w:hAnsi="Times New Roman" w:cs="Times New Roman"/>
              <w:b/>
              <w:i/>
              <w:color w:val="000000"/>
            </w:rPr>
            <w:t xml:space="preserve"> </w:t>
          </w:r>
          <w:sdt>
            <w:sdtPr>
              <w:tag w:val="goog_rdk_22"/>
              <w:id w:val="173000897"/>
            </w:sdtPr>
            <w:sdtEndPr/>
            <w:sdtContent>
              <w:del w:id="28" w:author="Claudio Bassot" w:date="2021-07-21T13:18:00Z">
                <w:r>
                  <w:rPr>
                    <w:rFonts w:ascii="Times New Roman" w:eastAsia="Times New Roman" w:hAnsi="Times New Roman" w:cs="Times New Roman"/>
                    <w:color w:val="000000"/>
                  </w:rPr>
                  <w:delText xml:space="preserve">(Figure </w:delText>
                </w:r>
              </w:del>
            </w:sdtContent>
          </w:sdt>
          <w:sdt>
            <w:sdtPr>
              <w:tag w:val="goog_rdk_23"/>
              <w:id w:val="24220798"/>
            </w:sdtPr>
            <w:sdtEndPr/>
            <w:sdtContent>
              <w:ins w:id="29" w:author="Claudio Bassot" w:date="2021-07-21T13:18:00Z">
                <w:r>
                  <w:rPr>
                    <w:rFonts w:ascii="Times New Roman" w:eastAsia="Times New Roman" w:hAnsi="Times New Roman" w:cs="Times New Roman"/>
                    <w:color w:val="000000"/>
                  </w:rPr>
                  <w:t xml:space="preserve">Figs </w:t>
                </w:r>
              </w:ins>
            </w:sdtContent>
          </w:sdt>
          <w:sdt>
            <w:sdtPr>
              <w:tag w:val="goog_rdk_24"/>
              <w:id w:val="-104893425"/>
            </w:sdtPr>
            <w:sdtEndPr/>
            <w:sdtContent>
              <w:del w:id="30" w:author="Claudio Bassot" w:date="2021-07-21T12:40:00Z">
                <w:r>
                  <w:rPr>
                    <w:rFonts w:ascii="Times New Roman" w:eastAsia="Times New Roman" w:hAnsi="Times New Roman" w:cs="Times New Roman"/>
                    <w:color w:val="000000"/>
                  </w:rPr>
                  <w:delText xml:space="preserve">1c </w:delText>
                </w:r>
              </w:del>
            </w:sdtContent>
          </w:sdt>
          <w:sdt>
            <w:sdtPr>
              <w:tag w:val="goog_rdk_25"/>
              <w:id w:val="-1230462290"/>
            </w:sdtPr>
            <w:sdtEndPr/>
            <w:sdtContent>
              <w:ins w:id="31" w:author="Claudio Bassot" w:date="2021-07-21T12:40:00Z">
                <w:r>
                  <w:rPr>
                    <w:rFonts w:ascii="Times New Roman" w:eastAsia="Times New Roman" w:hAnsi="Times New Roman" w:cs="Times New Roman"/>
                    <w:color w:val="000000"/>
                  </w:rPr>
                  <w:t xml:space="preserve">1A </w:t>
                </w:r>
              </w:ins>
            </w:sdtContent>
          </w:sdt>
          <w:sdt>
            <w:sdtPr>
              <w:tag w:val="goog_rdk_26"/>
              <w:id w:val="1445343994"/>
            </w:sdtPr>
            <w:sdtEndPr/>
            <w:sdtContent>
              <w:del w:id="32" w:author="Claudio Bassot" w:date="2021-07-21T12:40:00Z">
                <w:r>
                  <w:rPr>
                    <w:rFonts w:ascii="Times New Roman" w:eastAsia="Times New Roman" w:hAnsi="Times New Roman" w:cs="Times New Roman"/>
                    <w:color w:val="000000"/>
                  </w:rPr>
                  <w:delText xml:space="preserve">&amp; </w:delText>
                </w:r>
              </w:del>
            </w:sdtContent>
          </w:sdt>
          <w:sdt>
            <w:sdtPr>
              <w:tag w:val="goog_rdk_27"/>
              <w:id w:val="-23339738"/>
            </w:sdtPr>
            <w:sdtEndPr/>
            <w:sdtContent>
              <w:ins w:id="33" w:author="Claudio Bassot" w:date="2021-07-21T12:40:00Z">
                <w:r>
                  <w:rPr>
                    <w:rFonts w:ascii="Times New Roman" w:eastAsia="Times New Roman" w:hAnsi="Times New Roman" w:cs="Times New Roman"/>
                    <w:color w:val="000000"/>
                  </w:rPr>
                  <w:t xml:space="preserve">and </w:t>
                </w:r>
              </w:ins>
            </w:sdtContent>
          </w:sdt>
          <w:sdt>
            <w:sdtPr>
              <w:tag w:val="goog_rdk_28"/>
              <w:id w:val="1526130579"/>
            </w:sdtPr>
            <w:sdtEndPr/>
            <w:sdtContent>
              <w:del w:id="34" w:author="Claudio Bassot" w:date="2021-07-21T12:40:00Z">
                <w:r>
                  <w:rPr>
                    <w:rFonts w:ascii="Times New Roman" w:eastAsia="Times New Roman" w:hAnsi="Times New Roman" w:cs="Times New Roman"/>
                    <w:color w:val="000000"/>
                  </w:rPr>
                  <w:delText>d</w:delText>
                </w:r>
              </w:del>
            </w:sdtContent>
          </w:sdt>
          <w:sdt>
            <w:sdtPr>
              <w:tag w:val="goog_rdk_29"/>
              <w:id w:val="1726103329"/>
            </w:sdtPr>
            <w:sdtEndPr/>
            <w:sdtContent>
              <w:ins w:id="35" w:author="Claudio Bassot" w:date="2021-07-21T12:40:00Z">
                <w:r>
                  <w:rPr>
                    <w:rFonts w:ascii="Times New Roman" w:eastAsia="Times New Roman" w:hAnsi="Times New Roman" w:cs="Times New Roman"/>
                    <w:color w:val="000000"/>
                  </w:rPr>
                  <w:t>1D</w:t>
                </w:r>
              </w:ins>
            </w:sdtContent>
          </w:sdt>
          <w:sdt>
            <w:sdtPr>
              <w:tag w:val="goog_rdk_30"/>
              <w:id w:val="672768173"/>
            </w:sdtPr>
            <w:sdtEndPr/>
            <w:sdtContent>
              <w:del w:id="36"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sdtContent>
    </w:sdt>
    <w:p w14:paraId="00000025" w14:textId="77777777" w:rsidR="00C92779" w:rsidRDefault="00C92779">
      <w:pPr>
        <w:widowControl w:val="0"/>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scaffold domain is involved in dimerization and also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alpha-helix, forming a loop within the membrane </w:t>
      </w:r>
      <w:sdt>
        <w:sdtPr>
          <w:tag w:val="goog_rdk_32"/>
          <w:id w:val="635830085"/>
        </w:sdtPr>
        <w:sdtEndPr/>
        <w:sdtContent>
          <w:del w:id="37"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Fig </w:t>
      </w:r>
      <w:sdt>
        <w:sdtPr>
          <w:tag w:val="goog_rdk_33"/>
          <w:id w:val="1979264073"/>
        </w:sdtPr>
        <w:sdtEndPr/>
        <w:sdtContent>
          <w:del w:id="38" w:author="Claudio Bassot" w:date="2021-07-21T12:40:00Z">
            <w:r>
              <w:rPr>
                <w:rFonts w:ascii="Times New Roman" w:eastAsia="Times New Roman" w:hAnsi="Times New Roman" w:cs="Times New Roman"/>
                <w:color w:val="000000"/>
                <w:sz w:val="21"/>
                <w:szCs w:val="21"/>
              </w:rPr>
              <w:delText>1a</w:delText>
            </w:r>
          </w:del>
        </w:sdtContent>
      </w:sdt>
      <w:sdt>
        <w:sdtPr>
          <w:tag w:val="goog_rdk_34"/>
          <w:id w:val="1087349745"/>
        </w:sdtPr>
        <w:sdtEndPr/>
        <w:sdtContent>
          <w:ins w:id="39" w:author="Claudio Bassot" w:date="2021-07-21T12:40:00Z">
            <w:r>
              <w:rPr>
                <w:rFonts w:ascii="Times New Roman" w:eastAsia="Times New Roman" w:hAnsi="Times New Roman" w:cs="Times New Roman"/>
                <w:color w:val="000000"/>
                <w:sz w:val="21"/>
                <w:szCs w:val="21"/>
              </w:rPr>
              <w:t>1A</w:t>
            </w:r>
          </w:ins>
        </w:sdtContent>
      </w:sdt>
      <w:sdt>
        <w:sdtPr>
          <w:tag w:val="goog_rdk_35"/>
          <w:id w:val="-1225214251"/>
        </w:sdtPr>
        <w:sdtEndPr/>
        <w:sdtContent>
          <w:del w:id="40"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sdt>
        <w:sdtPr>
          <w:tag w:val="goog_rdk_36"/>
          <w:id w:val="1715463657"/>
        </w:sdtPr>
        <w:sdtEndPr/>
        <w:sdtContent>
          <w:del w:id="41"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37"/>
          <w:id w:val="-1960023327"/>
        </w:sdtPr>
        <w:sdtEndPr/>
        <w:sdtContent>
          <w:del w:id="42" w:author="Claudio Bassot" w:date="2021-07-21T13:1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38"/>
          <w:id w:val="-1917785467"/>
        </w:sdtPr>
        <w:sdtEndPr/>
        <w:sdtContent>
          <w:del w:id="43" w:author="Claudio Bassot" w:date="2021-07-21T13:19:00Z">
            <w:r>
              <w:rPr>
                <w:rFonts w:ascii="Times New Roman" w:eastAsia="Times New Roman" w:hAnsi="Times New Roman" w:cs="Times New Roman"/>
                <w:color w:val="000000"/>
              </w:rPr>
              <w:delText>1b</w:delText>
            </w:r>
          </w:del>
        </w:sdtContent>
      </w:sdt>
      <w:sdt>
        <w:sdtPr>
          <w:tag w:val="goog_rdk_39"/>
          <w:id w:val="1873111930"/>
        </w:sdtPr>
        <w:sdtEndPr/>
        <w:sdtContent>
          <w:ins w:id="44" w:author="Claudio Bassot" w:date="2021-07-21T13:19:00Z">
            <w:r>
              <w:rPr>
                <w:rFonts w:ascii="Times New Roman" w:eastAsia="Times New Roman" w:hAnsi="Times New Roman" w:cs="Times New Roman"/>
                <w:color w:val="000000"/>
              </w:rPr>
              <w:t>1B</w:t>
            </w:r>
          </w:ins>
        </w:sdtContent>
      </w:sdt>
      <w:sdt>
        <w:sdtPr>
          <w:tag w:val="goog_rdk_40"/>
          <w:id w:val="1984585210"/>
        </w:sdtPr>
        <w:sdtEndPr/>
        <w:sdtContent>
          <w:del w:id="45"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20">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21">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14:paraId="0000002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To investigate the structural features of the protein families, we perform homology and ab initio modelling. Homology modelling was performed using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22">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webserver </w:t>
      </w:r>
      <w:hyperlink r:id="rId23">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4">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5">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sdt>
        <w:sdtPr>
          <w:tag w:val="goog_rdk_41"/>
          <w:id w:val="-1997793341"/>
        </w:sdtPr>
        <w:sdtEndPr/>
        <w:sdtContent>
          <w:del w:id="46" w:author="Claudio Bassot" w:date="2021-07-20T17: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6">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 xml:space="preserve">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(http://</w:t>
      </w:r>
      <w:hyperlink r:id="rId27">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14:paraId="00000029" w14:textId="77777777" w:rsidR="00C92779" w:rsidRDefault="00C92779">
      <w:pPr>
        <w:pStyle w:val="Heading1"/>
        <w:rPr>
          <w:rFonts w:ascii="Times New Roman" w:eastAsia="Times New Roman" w:hAnsi="Times New Roman" w:cs="Times New Roman"/>
          <w:b/>
          <w:color w:val="000000"/>
          <w:sz w:val="28"/>
          <w:szCs w:val="28"/>
        </w:rPr>
      </w:pPr>
      <w:bookmarkStart w:id="47" w:name="_heading=h.tyjcwt" w:colFirst="0" w:colLast="0"/>
      <w:bookmarkEnd w:id="47"/>
    </w:p>
    <w:p w14:paraId="0000002A" w14:textId="77777777" w:rsidR="00C92779" w:rsidRDefault="00C92779">
      <w:pPr>
        <w:pStyle w:val="Heading1"/>
        <w:rPr>
          <w:rFonts w:ascii="Times New Roman" w:eastAsia="Times New Roman" w:hAnsi="Times New Roman" w:cs="Times New Roman"/>
          <w:b/>
          <w:color w:val="000000"/>
          <w:sz w:val="28"/>
          <w:szCs w:val="28"/>
        </w:rPr>
      </w:pPr>
      <w:bookmarkStart w:id="48" w:name="_heading=h.3dy6vkm" w:colFirst="0" w:colLast="0"/>
      <w:bookmarkEnd w:id="48"/>
    </w:p>
    <w:p w14:paraId="0000002B" w14:textId="77777777" w:rsidR="00C92779" w:rsidRDefault="00C92779">
      <w:pPr>
        <w:pBdr>
          <w:top w:val="nil"/>
          <w:left w:val="nil"/>
          <w:bottom w:val="nil"/>
          <w:right w:val="nil"/>
          <w:between w:val="nil"/>
        </w:pBdr>
        <w:rPr>
          <w:color w:val="000000"/>
        </w:rPr>
      </w:pPr>
    </w:p>
    <w:p w14:paraId="0000002C" w14:textId="77777777" w:rsidR="00C92779" w:rsidRDefault="00C92779">
      <w:pPr>
        <w:pBdr>
          <w:top w:val="nil"/>
          <w:left w:val="nil"/>
          <w:bottom w:val="nil"/>
          <w:right w:val="nil"/>
          <w:between w:val="nil"/>
        </w:pBdr>
        <w:rPr>
          <w:color w:val="000000"/>
        </w:rPr>
      </w:pPr>
    </w:p>
    <w:p w14:paraId="0000002D" w14:textId="77777777" w:rsidR="00C92779" w:rsidRDefault="00C92779">
      <w:pPr>
        <w:pBdr>
          <w:top w:val="nil"/>
          <w:left w:val="nil"/>
          <w:bottom w:val="nil"/>
          <w:right w:val="nil"/>
          <w:between w:val="nil"/>
        </w:pBdr>
        <w:rPr>
          <w:color w:val="000000"/>
        </w:rPr>
      </w:pPr>
    </w:p>
    <w:p w14:paraId="0000002E" w14:textId="77777777" w:rsidR="00C92779" w:rsidRDefault="00C92779">
      <w:pPr>
        <w:pBdr>
          <w:top w:val="nil"/>
          <w:left w:val="nil"/>
          <w:bottom w:val="nil"/>
          <w:right w:val="nil"/>
          <w:between w:val="nil"/>
        </w:pBdr>
        <w:rPr>
          <w:color w:val="000000"/>
        </w:rPr>
      </w:pPr>
    </w:p>
    <w:p w14:paraId="0000002F" w14:textId="77777777" w:rsidR="00C92779" w:rsidRDefault="00C92779">
      <w:pPr>
        <w:pStyle w:val="Heading1"/>
        <w:rPr>
          <w:rFonts w:ascii="Times New Roman" w:eastAsia="Times New Roman" w:hAnsi="Times New Roman" w:cs="Times New Roman"/>
        </w:rPr>
      </w:pPr>
      <w:bookmarkStart w:id="49" w:name="_heading=h.1t3h5sf" w:colFirst="0" w:colLast="0"/>
      <w:bookmarkEnd w:id="49"/>
    </w:p>
    <w:p w14:paraId="00000030" w14:textId="77777777" w:rsidR="00C92779" w:rsidRDefault="00C92779">
      <w:pPr>
        <w:pStyle w:val="Heading1"/>
        <w:rPr>
          <w:rFonts w:ascii="Times New Roman" w:eastAsia="Times New Roman" w:hAnsi="Times New Roman" w:cs="Times New Roman"/>
        </w:rPr>
      </w:pPr>
      <w:bookmarkStart w:id="50" w:name="_heading=h.77mf3wgx2p08" w:colFirst="0" w:colLast="0"/>
      <w:bookmarkEnd w:id="50"/>
    </w:p>
    <w:p w14:paraId="00000031" w14:textId="77777777" w:rsidR="00C92779" w:rsidRDefault="00C92779"/>
    <w:p w14:paraId="00000032" w14:textId="77777777" w:rsidR="00C92779" w:rsidRDefault="00961E66">
      <w:pPr>
        <w:pStyle w:val="Heading1"/>
        <w:rPr>
          <w:color w:val="000000"/>
        </w:rPr>
      </w:pPr>
      <w:bookmarkStart w:id="51" w:name="_heading=h.aroe55deqa2t" w:colFirst="0" w:colLast="0"/>
      <w:bookmarkEnd w:id="51"/>
      <w:r>
        <w:rPr>
          <w:rFonts w:ascii="Times New Roman" w:eastAsia="Times New Roman" w:hAnsi="Times New Roman" w:cs="Times New Roman"/>
          <w:color w:val="000000"/>
        </w:rPr>
        <w:lastRenderedPageBreak/>
        <w:t>Results and Discussion</w:t>
      </w:r>
    </w:p>
    <w:p w14:paraId="00000033" w14:textId="77777777" w:rsidR="00C92779" w:rsidRDefault="00C92779">
      <w:pPr>
        <w:pBdr>
          <w:top w:val="nil"/>
          <w:left w:val="nil"/>
          <w:bottom w:val="nil"/>
          <w:right w:val="nil"/>
          <w:between w:val="nil"/>
        </w:pBdr>
        <w:rPr>
          <w:color w:val="000000"/>
        </w:rPr>
      </w:pPr>
    </w:p>
    <w:p w14:paraId="00000034" w14:textId="77777777" w:rsidR="00C92779" w:rsidRDefault="00961E66">
      <w:pPr>
        <w:pStyle w:val="Heading2"/>
        <w:spacing w:before="0" w:after="0"/>
        <w:rPr>
          <w:color w:val="000000"/>
        </w:rPr>
      </w:pPr>
      <w:bookmarkStart w:id="52" w:name="_heading=h.4d34og8" w:colFirst="0" w:colLast="0"/>
      <w:bookmarkEnd w:id="52"/>
      <w:r>
        <w:rPr>
          <w:rFonts w:ascii="Times New Roman" w:eastAsia="Times New Roman" w:hAnsi="Times New Roman" w:cs="Times New Roman"/>
          <w:color w:val="000000"/>
        </w:rPr>
        <w:t>Topology annotation and protein structural modelling led to the identification of four fold-types in the CPA/AT transporters</w:t>
      </w:r>
    </w:p>
    <w:p w14:paraId="00000035" w14:textId="77777777" w:rsidR="00C92779" w:rsidRDefault="00C92779">
      <w:pPr>
        <w:pBdr>
          <w:top w:val="nil"/>
          <w:left w:val="nil"/>
          <w:bottom w:val="nil"/>
          <w:right w:val="nil"/>
          <w:between w:val="nil"/>
        </w:pBdr>
        <w:rPr>
          <w:color w:val="000000"/>
        </w:rPr>
      </w:pPr>
    </w:p>
    <w:p w14:paraId="0000003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A few evolutionary related Pfam families were added to CPA/AT clan to form the CPA/AT  transporter dataset, for details see the</w:t>
      </w:r>
      <w:sdt>
        <w:sdtPr>
          <w:tag w:val="goog_rdk_42"/>
          <w:id w:val="-599263685"/>
        </w:sdtPr>
        <w:sdtEndPr/>
        <w:sdtContent>
          <w:ins w:id="53" w:author="Claudio Bassot" w:date="2021-07-21T13:17:00Z">
            <w:r>
              <w:rPr>
                <w:rFonts w:ascii="Times New Roman" w:eastAsia="Times New Roman" w:hAnsi="Times New Roman" w:cs="Times New Roman"/>
                <w:color w:val="000000"/>
              </w:rPr>
              <w:t xml:space="preserve"> material and</w:t>
            </w:r>
          </w:ins>
        </w:sdtContent>
      </w:sdt>
      <w:r>
        <w:rPr>
          <w:rFonts w:ascii="Times New Roman" w:eastAsia="Times New Roman" w:hAnsi="Times New Roman" w:cs="Times New Roman"/>
          <w:color w:val="000000"/>
        </w:rPr>
        <w:t xml:space="preserve"> methods section, this brings the final dataset to include 23 protein families </w:t>
      </w:r>
      <w:sdt>
        <w:sdtPr>
          <w:tag w:val="goog_rdk_43"/>
          <w:id w:val="-1539041803"/>
        </w:sdtPr>
        <w:sdtEndPr/>
        <w:sdtContent>
          <w:del w:id="54"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4"/>
          <w:id w:val="-1347938895"/>
        </w:sdtPr>
        <w:sdtEndPr/>
        <w:sdtContent>
          <w:del w:id="55"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sdt>
        <w:sdtPr>
          <w:tag w:val="goog_rdk_45"/>
          <w:id w:val="-2095927748"/>
        </w:sdtPr>
        <w:sdtEndPr/>
        <w:sdtContent>
          <w:del w:id="56"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6"/>
          <w:id w:val="-1484455792"/>
        </w:sdtPr>
        <w:sdtEndPr/>
        <w:sdtContent>
          <w:del w:id="57"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Topologies identified in this work are in agreement with earlier experimental topology annotations </w:t>
      </w:r>
      <w:hyperlink r:id="rId28">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9">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30">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14:paraId="00000037"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was estimated with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sdt>
        <w:sdtPr>
          <w:tag w:val="goog_rdk_47"/>
          <w:id w:val="-777713336"/>
        </w:sdtPr>
        <w:sdtEndPr/>
        <w:sdtContent>
          <w:del w:id="58"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8"/>
          <w:id w:val="1591892080"/>
        </w:sdtPr>
        <w:sdtEndPr/>
        <w:sdtContent>
          <w:del w:id="59"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A benchmark for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of the models having known structure was performed in </w:t>
      </w:r>
      <w:sdt>
        <w:sdtPr>
          <w:tag w:val="goog_rdk_49"/>
          <w:id w:val="544488934"/>
        </w:sdtPr>
        <w:sdtEndPr/>
        <w:sdtContent>
          <w:del w:id="60"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In </w:t>
      </w:r>
      <w:sdt>
        <w:sdtPr>
          <w:tag w:val="goog_rdk_50"/>
          <w:id w:val="-207651283"/>
        </w:sdtPr>
        <w:sdtEndPr/>
        <w:sdtContent>
          <w:del w:id="61" w:author="Claudio Bassot" w:date="2021-07-21T13:20:00Z">
            <w:r>
              <w:rPr>
                <w:rFonts w:ascii="Times New Roman" w:eastAsia="Times New Roman" w:hAnsi="Times New Roman" w:cs="Times New Roman"/>
                <w:color w:val="000000"/>
              </w:rPr>
              <w:delText xml:space="preserve">table </w:delText>
            </w:r>
          </w:del>
        </w:sdtContent>
      </w:sdt>
      <w:r>
        <w:rPr>
          <w:rFonts w:ascii="Times New Roman" w:eastAsia="Times New Roman" w:hAnsi="Times New Roman" w:cs="Times New Roman"/>
          <w:color w:val="000000"/>
        </w:rPr>
        <w:t>S1</w:t>
      </w:r>
      <w:sdt>
        <w:sdtPr>
          <w:tag w:val="goog_rdk_51"/>
          <w:id w:val="-728145567"/>
        </w:sdtPr>
        <w:sdtEndPr/>
        <w:sdtContent>
          <w:ins w:id="62" w:author="Claudio Bassot" w:date="2021-07-21T13:20:00Z">
            <w:r>
              <w:rPr>
                <w:rFonts w:ascii="Times New Roman" w:eastAsia="Times New Roman" w:hAnsi="Times New Roman" w:cs="Times New Roman"/>
                <w:color w:val="000000"/>
              </w:rPr>
              <w:t xml:space="preserve"> Table</w:t>
            </w:r>
          </w:ins>
        </w:sdtContent>
      </w:sdt>
      <w:r>
        <w:rPr>
          <w:rFonts w:ascii="Times New Roman" w:eastAsia="Times New Roman" w:hAnsi="Times New Roman" w:cs="Times New Roman"/>
          <w:color w:val="000000"/>
        </w:rPr>
        <w:t xml:space="preserve"> are reported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(number of sequences clustered at 62% identity) of the MSA used for the model generation and the percentage of the satisfied contacts: both the scores correlate directly with 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t>
      </w:r>
    </w:p>
    <w:p w14:paraId="0000003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sdt>
        <w:sdtPr>
          <w:tag w:val="goog_rdk_52"/>
          <w:id w:val="464621514"/>
        </w:sdtPr>
        <w:sdtEndPr/>
        <w:sdtContent>
          <w:del w:id="63"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3"/>
          <w:id w:val="-1997399229"/>
        </w:sdtPr>
        <w:sdtEndPr/>
        <w:sdtContent>
          <w:del w:id="64"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sdt>
        <w:sdtPr>
          <w:tag w:val="goog_rdk_54"/>
          <w:id w:val="746843849"/>
        </w:sdtPr>
        <w:sdtEndPr/>
        <w:sdtContent>
          <w:ins w:id="65" w:author="Claudio Bassot" w:date="2021-07-21T12:10:00Z">
            <w:r>
              <w:rPr>
                <w:rFonts w:ascii="Times New Roman" w:eastAsia="Times New Roman" w:hAnsi="Times New Roman" w:cs="Times New Roman"/>
                <w:color w:val="000000"/>
              </w:rPr>
              <w:t xml:space="preserve">out of four </w:t>
            </w:r>
          </w:ins>
        </w:sdtContent>
      </w:sdt>
      <w:r>
        <w:rPr>
          <w:rFonts w:ascii="Times New Roman" w:eastAsia="Times New Roman" w:hAnsi="Times New Roman" w:cs="Times New Roman"/>
          <w:color w:val="000000"/>
        </w:rPr>
        <w:t xml:space="preserve">fold-types but not for the RHR fold-type. The identification and the evolution of this new fold type are discussed in detail in the following section.  </w:t>
      </w:r>
    </w:p>
    <w:p w14:paraId="00000039"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All the data generated from this work is made available as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(http://</w:t>
      </w:r>
      <w:hyperlink r:id="rId31">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sdt>
        <w:sdtPr>
          <w:tag w:val="goog_rdk_55"/>
          <w:id w:val="174396105"/>
        </w:sdtPr>
        <w:sdtEndPr/>
        <w:sdtContent>
          <w:del w:id="66" w:author="Claudio Bassot" w:date="2021-07-21T12:16:00Z">
            <w:r>
              <w:rPr>
                <w:rFonts w:ascii="Times New Roman" w:eastAsia="Times New Roman" w:hAnsi="Times New Roman" w:cs="Times New Roman"/>
                <w:color w:val="000000"/>
              </w:rPr>
              <w:delText>The alignments are very easy to follow figure</w:delText>
            </w:r>
            <w:r>
              <w:rPr>
                <w:rFonts w:ascii="Times New Roman" w:eastAsia="Times New Roman" w:hAnsi="Times New Roman" w:cs="Times New Roman"/>
              </w:rPr>
              <w:delText>s</w:delText>
            </w:r>
            <w:r>
              <w:rPr>
                <w:rFonts w:ascii="Times New Roman" w:eastAsia="Times New Roman" w:hAnsi="Times New Roman" w:cs="Times New Roman"/>
                <w:color w:val="000000"/>
              </w:rPr>
              <w:delText xml:space="preserve"> with topology being mapped onto the sequence alignment. </w:delText>
            </w:r>
          </w:del>
        </w:sdtContent>
      </w:sdt>
    </w:p>
    <w:p w14:paraId="000000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Users can check which family their protein of interest belongs </w:t>
      </w:r>
      <w:proofErr w:type="spellStart"/>
      <w:r>
        <w:rPr>
          <w:rFonts w:ascii="Times New Roman" w:eastAsia="Times New Roman" w:hAnsi="Times New Roman" w:cs="Times New Roman"/>
          <w:color w:val="000000"/>
        </w:rPr>
        <w:t>to</w:t>
      </w:r>
      <w:sdt>
        <w:sdtPr>
          <w:tag w:val="goog_rdk_56"/>
          <w:id w:val="-246117084"/>
        </w:sdtPr>
        <w:sdtEndPr/>
        <w:sdtContent>
          <w:del w:id="67" w:author="Claudio Bassot" w:date="2021-07-21T12:18:00Z">
            <w:r>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sdtContent>
      </w:sdt>
      <w:r>
        <w:rPr>
          <w:rFonts w:ascii="Times New Roman" w:eastAsia="Times New Roman" w:hAnsi="Times New Roman" w:cs="Times New Roman"/>
          <w:color w:val="000000"/>
        </w:rPr>
        <w:t>Other</w:t>
      </w:r>
      <w:proofErr w:type="spellEnd"/>
      <w:r>
        <w:rPr>
          <w:rFonts w:ascii="Times New Roman" w:eastAsia="Times New Roman" w:hAnsi="Times New Roman" w:cs="Times New Roman"/>
          <w:color w:val="000000"/>
        </w:rPr>
        <w:t xml:space="preserve"> details such as representative sequence, topology, multiple sequence alignments, Core and scaffold domain annotation, KR-bias, fold-type classifications are also available.</w:t>
      </w:r>
    </w:p>
    <w:p w14:paraId="000000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E"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F" w14:textId="77777777" w:rsidR="00C92779" w:rsidRDefault="00961E66">
      <w:pPr>
        <w:pBdr>
          <w:top w:val="nil"/>
          <w:left w:val="nil"/>
          <w:bottom w:val="nil"/>
          <w:right w:val="nil"/>
          <w:between w:val="nil"/>
        </w:pBdr>
        <w:spacing w:line="480" w:lineRule="auto"/>
        <w:jc w:val="both"/>
        <w:rPr>
          <w:rFonts w:ascii="Times New Roman" w:eastAsia="Times New Roman" w:hAnsi="Times New Roman" w:cs="Times New Roman"/>
          <w:b/>
          <w:color w:val="000000"/>
        </w:rPr>
      </w:pPr>
      <w:r>
        <w:br w:type="page"/>
      </w:r>
    </w:p>
    <w:p w14:paraId="00000040" w14:textId="77777777" w:rsidR="00C92779" w:rsidRDefault="00961E66">
      <w:pPr>
        <w:pStyle w:val="Heading2"/>
        <w:rPr>
          <w:color w:val="000000"/>
        </w:rPr>
      </w:pPr>
      <w:bookmarkStart w:id="68" w:name="_heading=h.2s8eyo1" w:colFirst="0" w:colLast="0"/>
      <w:bookmarkEnd w:id="68"/>
      <w:r>
        <w:rPr>
          <w:rFonts w:ascii="Times New Roman" w:eastAsia="Times New Roman" w:hAnsi="Times New Roman" w:cs="Times New Roman"/>
          <w:color w:val="000000"/>
        </w:rPr>
        <w:lastRenderedPageBreak/>
        <w:t>The Reentrant-helix-reentrant fold-type</w:t>
      </w:r>
    </w:p>
    <w:p w14:paraId="0000004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Through ab initio protein modelling, we identified the novel reentrant-helix-reentrant (RHR) fold. We found three families with this fold type; Putative Sulfate Exporter (PSE),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w:t>
      </w:r>
    </w:p>
    <w:p w14:paraId="00000042" w14:textId="77777777" w:rsidR="00C92779" w:rsidRDefault="00961E66">
      <w:pPr>
        <w:pStyle w:val="Heading3"/>
        <w:spacing w:after="200"/>
        <w:rPr>
          <w:color w:val="000000"/>
        </w:rPr>
      </w:pPr>
      <w:bookmarkStart w:id="69" w:name="_heading=h.17dp8vu" w:colFirst="0" w:colLast="0"/>
      <w:bookmarkEnd w:id="69"/>
      <w:r>
        <w:rPr>
          <w:color w:val="000000"/>
        </w:rPr>
        <w:t xml:space="preserve">Putative Sulfate Exporter (PSE) </w:t>
      </w:r>
    </w:p>
    <w:p w14:paraId="0000004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sdt>
        <w:sdtPr>
          <w:tag w:val="goog_rdk_57"/>
          <w:id w:val="97225337"/>
        </w:sdtPr>
        <w:sdtEndPr/>
        <w:sdtContent>
          <w:del w:id="70"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8"/>
          <w:id w:val="-1734696951"/>
        </w:sdtPr>
        <w:sdtEndPr/>
        <w:sdtContent>
          <w:del w:id="7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 is one known structure (PDB: 5a1s) in the 2HCT family. However, the two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for the PSE family show substantial differences compared to the corresponding homology models based on the 5a1s template </w:t>
      </w:r>
      <w:sdt>
        <w:sdtPr>
          <w:tag w:val="goog_rdk_59"/>
          <w:id w:val="-388188621"/>
        </w:sdtPr>
        <w:sdtEndPr/>
        <w:sdtContent>
          <w:del w:id="72" w:author="Claudio Bassot" w:date="2021-07-21T13:20:00Z">
            <w:r>
              <w:rPr>
                <w:rFonts w:ascii="Times New Roman" w:eastAsia="Times New Roman" w:hAnsi="Times New Roman" w:cs="Times New Roman"/>
                <w:color w:val="000000"/>
              </w:rPr>
              <w:delText xml:space="preserve">(Figure </w:delText>
            </w:r>
          </w:del>
        </w:sdtContent>
      </w:sdt>
      <w:sdt>
        <w:sdtPr>
          <w:tag w:val="goog_rdk_60"/>
          <w:id w:val="915830609"/>
        </w:sdtPr>
        <w:sdtEndPr/>
        <w:sdtContent>
          <w:ins w:id="73" w:author="Claudio Bassot" w:date="2021-07-21T13:20:00Z">
            <w:r>
              <w:rPr>
                <w:rFonts w:ascii="Times New Roman" w:eastAsia="Times New Roman" w:hAnsi="Times New Roman" w:cs="Times New Roman"/>
                <w:color w:val="000000"/>
              </w:rPr>
              <w:t xml:space="preserve">Figs </w:t>
            </w:r>
          </w:ins>
        </w:sdtContent>
      </w:sdt>
      <w:sdt>
        <w:sdtPr>
          <w:tag w:val="goog_rdk_61"/>
          <w:id w:val="-913853663"/>
        </w:sdtPr>
        <w:sdtEndPr/>
        <w:sdtContent>
          <w:del w:id="74" w:author="Claudio Bassot" w:date="2021-07-21T12:41:00Z">
            <w:r>
              <w:rPr>
                <w:rFonts w:ascii="Times New Roman" w:eastAsia="Times New Roman" w:hAnsi="Times New Roman" w:cs="Times New Roman"/>
                <w:color w:val="000000"/>
              </w:rPr>
              <w:delText xml:space="preserve">2a </w:delText>
            </w:r>
          </w:del>
        </w:sdtContent>
      </w:sdt>
      <w:sdt>
        <w:sdtPr>
          <w:tag w:val="goog_rdk_62"/>
          <w:id w:val="1869564856"/>
        </w:sdtPr>
        <w:sdtEndPr/>
        <w:sdtContent>
          <w:ins w:id="75" w:author="Claudio Bassot" w:date="2021-07-21T12:41:00Z">
            <w:r>
              <w:rPr>
                <w:rFonts w:ascii="Times New Roman" w:eastAsia="Times New Roman" w:hAnsi="Times New Roman" w:cs="Times New Roman"/>
                <w:color w:val="000000"/>
              </w:rPr>
              <w:t xml:space="preserve">2A </w:t>
            </w:r>
          </w:ins>
        </w:sdtContent>
      </w:sdt>
      <w:sdt>
        <w:sdtPr>
          <w:tag w:val="goog_rdk_63"/>
          <w:id w:val="891388319"/>
        </w:sdtPr>
        <w:sdtEndPr/>
        <w:sdtContent>
          <w:del w:id="76" w:author="Claudio Bassot" w:date="2021-07-21T12:41:00Z">
            <w:r>
              <w:rPr>
                <w:rFonts w:ascii="Times New Roman" w:eastAsia="Times New Roman" w:hAnsi="Times New Roman" w:cs="Times New Roman"/>
                <w:color w:val="000000"/>
              </w:rPr>
              <w:delText xml:space="preserve">&amp; </w:delText>
            </w:r>
          </w:del>
        </w:sdtContent>
      </w:sdt>
      <w:sdt>
        <w:sdtPr>
          <w:tag w:val="goog_rdk_64"/>
          <w:id w:val="243847572"/>
        </w:sdtPr>
        <w:sdtEndPr/>
        <w:sdtContent>
          <w:ins w:id="77" w:author="Claudio Bassot" w:date="2021-07-21T12:41:00Z">
            <w:r>
              <w:rPr>
                <w:rFonts w:ascii="Times New Roman" w:eastAsia="Times New Roman" w:hAnsi="Times New Roman" w:cs="Times New Roman"/>
                <w:color w:val="000000"/>
              </w:rPr>
              <w:t>and 2B</w:t>
            </w:r>
          </w:ins>
        </w:sdtContent>
      </w:sdt>
      <w:sdt>
        <w:sdtPr>
          <w:tag w:val="goog_rdk_65"/>
          <w:id w:val="2077777529"/>
        </w:sdtPr>
        <w:sdtEndPr/>
        <w:sdtContent>
          <w:del w:id="78" w:author="Claudio Bassot" w:date="2021-07-21T12:41: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In particular, the homology models lack the second reentrant helix, leaving a central cavity in the model. This means that in the homology model the active site is not complete. In contrast,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of PSE_1 contains two reentrant helices, and a potential active site can be identified.</w:t>
      </w:r>
    </w:p>
    <w:p w14:paraId="0000004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Three additional observations confirm the reliability of the PSE_1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(1) alternative contact predictions methods provide very similar models </w:t>
      </w:r>
      <w:sdt>
        <w:sdtPr>
          <w:tag w:val="goog_rdk_66"/>
          <w:id w:val="-1462574739"/>
        </w:sdtPr>
        <w:sdtEndPr/>
        <w:sdtContent>
          <w:del w:id="79" w:author="Claudio Bassot" w:date="2021-07-21T13:20:00Z">
            <w:r>
              <w:rPr>
                <w:rFonts w:ascii="Times New Roman" w:eastAsia="Times New Roman" w:hAnsi="Times New Roman" w:cs="Times New Roman"/>
                <w:color w:val="000000"/>
              </w:rPr>
              <w:delText>(</w:delText>
            </w:r>
          </w:del>
        </w:sdtContent>
      </w:sdt>
      <w:sdt>
        <w:sdtPr>
          <w:tag w:val="goog_rdk_67"/>
          <w:id w:val="-1904827619"/>
        </w:sdtPr>
        <w:sdtEndPr/>
        <w:sdtContent>
          <w:del w:id="80" w:author="Claudio Bassot" w:date="2021-07-21T12:4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S2 Fig</w:t>
      </w:r>
      <w:sdt>
        <w:sdtPr>
          <w:tag w:val="goog_rdk_68"/>
          <w:id w:val="-97650529"/>
        </w:sdtPr>
        <w:sdtEndPr/>
        <w:sdtContent>
          <w:del w:id="8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(2) a model of the E. coli member of PSE (</w:t>
      </w:r>
      <w:proofErr w:type="spellStart"/>
      <w:r>
        <w:rPr>
          <w:rFonts w:ascii="Times New Roman" w:eastAsia="Times New Roman" w:hAnsi="Times New Roman" w:cs="Times New Roman"/>
          <w:color w:val="000000"/>
        </w:rPr>
        <w:t>YieH</w:t>
      </w:r>
      <w:proofErr w:type="spellEnd"/>
      <w:r>
        <w:rPr>
          <w:rFonts w:ascii="Times New Roman" w:eastAsia="Times New Roman" w:hAnsi="Times New Roman" w:cs="Times New Roman"/>
          <w:color w:val="000000"/>
        </w:rPr>
        <w:t xml:space="preserve">) has been presented earlier with an identical fold </w:t>
      </w:r>
      <w:hyperlink r:id="rId32">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14:paraId="00000045"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Structurally, the core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PSE_1 and 5a1s from the 2HCT family are aligned, see Fig</w:t>
      </w:r>
      <w:sdt>
        <w:sdtPr>
          <w:tag w:val="goog_rdk_69"/>
          <w:id w:val="1264107265"/>
        </w:sdtPr>
        <w:sdtEndPr/>
        <w:sdtContent>
          <w:del w:id="82"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14:paraId="00000046" w14:textId="77777777" w:rsidR="00C92779" w:rsidRDefault="00961E66">
      <w:pPr>
        <w:pStyle w:val="Heading2"/>
        <w:spacing w:after="200"/>
        <w:rPr>
          <w:color w:val="000000"/>
        </w:rPr>
      </w:pPr>
      <w:bookmarkStart w:id="83" w:name="_heading=h.3rdcrjn" w:colFirst="0" w:colLast="0"/>
      <w:bookmarkEnd w:id="83"/>
      <w:proofErr w:type="spellStart"/>
      <w:r>
        <w:rPr>
          <w:rFonts w:ascii="Times New Roman" w:eastAsia="Times New Roman" w:hAnsi="Times New Roman" w:cs="Times New Roman"/>
          <w:color w:val="000000"/>
        </w:rPr>
        <w:lastRenderedPageBreak/>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w:t>
      </w:r>
    </w:p>
    <w:p w14:paraId="0000004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also contain an RHR fold. However, these families exist as both monomers and dimers. In Prokaryotes, </w:t>
      </w:r>
      <w:proofErr w:type="spellStart"/>
      <w:r>
        <w:rPr>
          <w:rFonts w:ascii="Times New Roman" w:eastAsia="Times New Roman" w:hAnsi="Times New Roman" w:cs="Times New Roman"/>
          <w:color w:val="000000"/>
        </w:rPr>
        <w:t>LrgB</w:t>
      </w:r>
      <w:proofErr w:type="spellEnd"/>
      <w:r>
        <w:rPr>
          <w:rFonts w:ascii="Times New Roman" w:eastAsia="Times New Roman" w:hAnsi="Times New Roman" w:cs="Times New Roman"/>
          <w:color w:val="000000"/>
        </w:rPr>
        <w:t xml:space="preserve"> contains the RHR fold but interacts with the auxiliary smaller subunit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(Pfam: PF03788) which contains four transmembrane helices. While in eukaryotes, it exists as a fused monomeric form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(Pfam: PF04172). Similarly, the Lysine exporter (Pfam: PF03956) has two topological forms: a monomeric fused form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and two shorter proteins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forming a dimer that interact with each other.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contain the RHR fold while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is a short protein with three transmembrane helices. For more information about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please refer to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48" w14:textId="77777777" w:rsidR="00C92779" w:rsidRDefault="00961E66">
      <w:pPr>
        <w:pStyle w:val="Heading2"/>
        <w:rPr>
          <w:color w:val="000000"/>
        </w:rPr>
      </w:pPr>
      <w:bookmarkStart w:id="84" w:name="_heading=h.26in1rg" w:colFirst="0" w:colLast="0"/>
      <w:bookmarkEnd w:id="84"/>
      <w:r>
        <w:rPr>
          <w:rFonts w:ascii="Times New Roman" w:eastAsia="Times New Roman" w:hAnsi="Times New Roman" w:cs="Times New Roman"/>
          <w:color w:val="000000"/>
        </w:rPr>
        <w:t>Evolutionary relationships between the fold-types in the CPA/AT transporters</w:t>
      </w:r>
    </w:p>
    <w:p w14:paraId="00000049" w14:textId="77777777" w:rsidR="00C92779" w:rsidRDefault="00C92779">
      <w:pPr>
        <w:pBdr>
          <w:top w:val="nil"/>
          <w:left w:val="nil"/>
          <w:bottom w:val="nil"/>
          <w:right w:val="nil"/>
          <w:between w:val="nil"/>
        </w:pBdr>
        <w:rPr>
          <w:color w:val="000000"/>
        </w:rPr>
      </w:pPr>
    </w:p>
    <w:p w14:paraId="0000004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against the MSA of all Pfam families in Pfam-A_v32. The output is an alignment of the query family MSA and the Pfam family MSA, these query-template MSA are referred to as MSA-MSA alignments. </w:t>
      </w:r>
    </w:p>
    <w:p w14:paraId="0000004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4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Scores of the alignments are used to generate a weighted network. Both the full length and repeat level networks </w:t>
      </w:r>
      <w:sdt>
        <w:sdtPr>
          <w:tag w:val="goog_rdk_70"/>
          <w:id w:val="21136834"/>
        </w:sdtPr>
        <w:sdtEndPr/>
        <w:sdtContent>
          <w:del w:id="85"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71"/>
          <w:id w:val="-1154526312"/>
        </w:sdtPr>
        <w:sdtEndPr/>
        <w:sdtContent>
          <w:ins w:id="86" w:author="Claudio Bassot" w:date="2021-07-21T12:56:00Z">
            <w:r>
              <w:rPr>
                <w:rFonts w:ascii="Times New Roman" w:eastAsia="Times New Roman" w:hAnsi="Times New Roman" w:cs="Times New Roman"/>
                <w:color w:val="000000"/>
              </w:rPr>
              <w:t>s</w:t>
            </w:r>
          </w:ins>
        </w:sdtContent>
      </w:sdt>
      <w:sdt>
        <w:sdtPr>
          <w:tag w:val="goog_rdk_72"/>
          <w:id w:val="1081796857"/>
        </w:sdtPr>
        <w:sdtEndPr/>
        <w:sdtContent>
          <w:del w:id="87" w:author="Claudio Bassot" w:date="2021-07-21T12:56: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w:t>
      </w:r>
      <w:sdt>
        <w:sdtPr>
          <w:tag w:val="goog_rdk_73"/>
          <w:id w:val="30938149"/>
        </w:sdtPr>
        <w:sdtEndPr/>
        <w:sdtContent>
          <w:ins w:id="88" w:author="Claudio Bassot" w:date="2021-07-21T12:54:00Z">
            <w:r>
              <w:rPr>
                <w:rFonts w:ascii="Times New Roman" w:eastAsia="Times New Roman" w:hAnsi="Times New Roman" w:cs="Times New Roman"/>
                <w:color w:val="000000"/>
              </w:rPr>
              <w:t>A</w:t>
            </w:r>
          </w:ins>
        </w:sdtContent>
      </w:sdt>
      <w:sdt>
        <w:sdtPr>
          <w:tag w:val="goog_rdk_74"/>
          <w:id w:val="465166973"/>
        </w:sdtPr>
        <w:sdtEndPr/>
        <w:sdtContent>
          <w:del w:id="89" w:author="Claudio Bassot" w:date="2021-07-21T12:5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and </w:t>
      </w:r>
      <w:sdt>
        <w:sdtPr>
          <w:tag w:val="goog_rdk_75"/>
          <w:id w:val="988828755"/>
        </w:sdtPr>
        <w:sdtEndPr/>
        <w:sdtContent>
          <w:ins w:id="90" w:author="Claudio Bassot" w:date="2021-07-21T12:54:00Z">
            <w:r>
              <w:rPr>
                <w:rFonts w:ascii="Times New Roman" w:eastAsia="Times New Roman" w:hAnsi="Times New Roman" w:cs="Times New Roman"/>
                <w:color w:val="000000"/>
              </w:rPr>
              <w:t>3B</w:t>
            </w:r>
          </w:ins>
        </w:sdtContent>
      </w:sdt>
      <w:sdt>
        <w:sdtPr>
          <w:tag w:val="goog_rdk_76"/>
          <w:id w:val="931246560"/>
        </w:sdtPr>
        <w:sdtEndPr/>
        <w:sdtContent>
          <w:del w:id="91" w:author="Claudio Bassot" w:date="2021-07-21T12:54: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14:paraId="0000004D"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The repeat network also clearly highlights the shuffling of the domains in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compared to the other BART families, discussed below. The repeat level network also helped to infer the various evolutionary mechanisms responsible for the evolution of different fold-types.</w:t>
      </w:r>
    </w:p>
    <w:p w14:paraId="0000004E"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14:paraId="0000004F" w14:textId="77777777" w:rsidR="00C92779" w:rsidRDefault="00961E66">
      <w:pPr>
        <w:pStyle w:val="Heading2"/>
        <w:rPr>
          <w:color w:val="000000"/>
        </w:rPr>
      </w:pPr>
      <w:bookmarkStart w:id="92" w:name="_heading=h.lnxbz9" w:colFirst="0" w:colLast="0"/>
      <w:bookmarkEnd w:id="92"/>
      <w:r>
        <w:rPr>
          <w:rFonts w:ascii="Times New Roman" w:eastAsia="Times New Roman" w:hAnsi="Times New Roman" w:cs="Times New Roman"/>
          <w:color w:val="000000"/>
        </w:rPr>
        <w:t>Different types of topology transitions in CPA/AT transporters</w:t>
      </w:r>
    </w:p>
    <w:p w14:paraId="00000050" w14:textId="77777777" w:rsidR="00C92779" w:rsidRDefault="00961E66">
      <w:pPr>
        <w:pStyle w:val="Heading3"/>
        <w:rPr>
          <w:color w:val="000000"/>
        </w:rPr>
      </w:pPr>
      <w:bookmarkStart w:id="93" w:name="_heading=h.35nkun2" w:colFirst="0" w:colLast="0"/>
      <w:bookmarkEnd w:id="93"/>
      <w:r>
        <w:rPr>
          <w:color w:val="000000"/>
        </w:rPr>
        <w:t>1) Loop-reentrant transition due to truncation of the repeat unit</w:t>
      </w:r>
    </w:p>
    <w:p w14:paraId="0000005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network</w:t>
      </w:r>
      <w:sdt>
        <w:sdtPr>
          <w:tag w:val="goog_rdk_77"/>
          <w:id w:val="938186543"/>
        </w:sdtPr>
        <w:sdtEndPr/>
        <w:sdtContent>
          <w:ins w:id="94" w:author="Claudio Bassot" w:date="2021-07-21T12:55:00Z">
            <w:r>
              <w:rPr>
                <w:rFonts w:ascii="Times New Roman" w:eastAsia="Times New Roman" w:hAnsi="Times New Roman" w:cs="Times New Roman"/>
                <w:color w:val="000000"/>
              </w:rPr>
              <w:t>s</w:t>
            </w:r>
          </w:ins>
        </w:sdtContent>
      </w:sdt>
      <w:r>
        <w:rPr>
          <w:rFonts w:ascii="Times New Roman" w:eastAsia="Times New Roman" w:hAnsi="Times New Roman" w:cs="Times New Roman"/>
          <w:color w:val="000000"/>
        </w:rPr>
        <w:t xml:space="preserve"> in Fig</w:t>
      </w:r>
      <w:sdt>
        <w:sdtPr>
          <w:tag w:val="goog_rdk_78"/>
          <w:id w:val="1063846613"/>
        </w:sdtPr>
        <w:sdtEndPr/>
        <w:sdtContent>
          <w:del w:id="95"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 clearly show</w:t>
      </w:r>
      <w:sdt>
        <w:sdtPr>
          <w:tag w:val="goog_rdk_79"/>
          <w:id w:val="-3288119"/>
        </w:sdtPr>
        <w:sdtEndPr/>
        <w:sdtContent>
          <w:del w:id="96" w:author="Claudio Bassot" w:date="2021-07-21T12:55:00Z">
            <w:r>
              <w:rPr>
                <w:rFonts w:ascii="Times New Roman" w:eastAsia="Times New Roman" w:hAnsi="Times New Roman" w:cs="Times New Roman"/>
                <w:color w:val="000000"/>
              </w:rPr>
              <w:delText>s</w:delText>
            </w:r>
          </w:del>
        </w:sdtContent>
      </w:sdt>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sdt>
        <w:sdtPr>
          <w:tag w:val="goog_rdk_80"/>
          <w:id w:val="1024054811"/>
        </w:sdtPr>
        <w:sdtEndPr/>
        <w:sdtContent>
          <w:del w:id="97"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81"/>
          <w:id w:val="1155417509"/>
        </w:sdtPr>
        <w:sdtEndPr/>
        <w:sdtContent>
          <w:ins w:id="98" w:author="Claudio Bassot" w:date="2021-07-21T12:55:00Z">
            <w:r>
              <w:rPr>
                <w:rFonts w:ascii="Times New Roman" w:eastAsia="Times New Roman" w:hAnsi="Times New Roman" w:cs="Times New Roman"/>
                <w:color w:val="000000"/>
              </w:rPr>
              <w:t>s</w:t>
            </w:r>
          </w:ins>
        </w:sdtContent>
      </w:sdt>
      <w:sdt>
        <w:sdtPr>
          <w:tag w:val="goog_rdk_82"/>
          <w:id w:val="790331111"/>
        </w:sdtPr>
        <w:sdtEndPr/>
        <w:sdtContent>
          <w:del w:id="99"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83"/>
          <w:id w:val="-1292893289"/>
        </w:sdtPr>
        <w:sdtEndPr/>
        <w:sdtContent>
          <w:ins w:id="100" w:author="Claudio Bassot" w:date="2021-07-21T12:56:00Z">
            <w:r>
              <w:rPr>
                <w:rFonts w:ascii="Times New Roman" w:eastAsia="Times New Roman" w:hAnsi="Times New Roman" w:cs="Times New Roman"/>
                <w:color w:val="000000"/>
              </w:rPr>
              <w:t>A</w:t>
            </w:r>
          </w:ins>
        </w:sdtContent>
      </w:sdt>
      <w:sdt>
        <w:sdtPr>
          <w:tag w:val="goog_rdk_84"/>
          <w:id w:val="249780592"/>
        </w:sdtPr>
        <w:sdtEndPr/>
        <w:sdtContent>
          <w:del w:id="101" w:author="Claudio Bassot" w:date="2021-07-21T12:56: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w:t>
      </w:r>
      <w:sdt>
        <w:sdtPr>
          <w:tag w:val="goog_rdk_85"/>
          <w:id w:val="2008167178"/>
        </w:sdtPr>
        <w:sdtEndPr/>
        <w:sdtContent>
          <w:del w:id="102" w:author="Claudio Bassot" w:date="2021-07-21T12:56:00Z">
            <w:r>
              <w:rPr>
                <w:rFonts w:ascii="Times New Roman" w:eastAsia="Times New Roman" w:hAnsi="Times New Roman" w:cs="Times New Roman"/>
                <w:color w:val="000000"/>
              </w:rPr>
              <w:delText xml:space="preserve">&amp; </w:delText>
            </w:r>
          </w:del>
        </w:sdtContent>
      </w:sdt>
      <w:sdt>
        <w:sdtPr>
          <w:tag w:val="goog_rdk_86"/>
          <w:id w:val="1148258426"/>
        </w:sdtPr>
        <w:sdtEndPr/>
        <w:sdtContent>
          <w:ins w:id="103" w:author="Claudio Bassot" w:date="2021-07-21T12:56:00Z">
            <w:r>
              <w:rPr>
                <w:rFonts w:ascii="Times New Roman" w:eastAsia="Times New Roman" w:hAnsi="Times New Roman" w:cs="Times New Roman"/>
                <w:color w:val="000000"/>
              </w:rPr>
              <w:t>and 4B</w:t>
            </w:r>
          </w:ins>
        </w:sdtContent>
      </w:sdt>
      <w:sdt>
        <w:sdtPr>
          <w:tag w:val="goog_rdk_87"/>
          <w:id w:val="2012951741"/>
        </w:sdtPr>
        <w:sdtEndPr/>
        <w:sdtContent>
          <w:del w:id="104" w:author="Claudio Bassot" w:date="2021-07-21T12:56: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i.e., both scaffold domains as well as the N-terminal core domain are conserved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14:paraId="00000052"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TM7 (green in </w:t>
      </w:r>
      <w:sdt>
        <w:sdtPr>
          <w:tag w:val="goog_rdk_88"/>
          <w:id w:val="2080018290"/>
        </w:sdtPr>
        <w:sdtEndPr/>
        <w:sdtContent>
          <w:del w:id="105" w:author="Claudio Bassot" w:date="2021-07-21T12:58:00Z">
            <w:r>
              <w:rPr>
                <w:rFonts w:ascii="Times New Roman" w:eastAsia="Times New Roman" w:hAnsi="Times New Roman" w:cs="Times New Roman"/>
                <w:color w:val="000000"/>
              </w:rPr>
              <w:delText xml:space="preserve">Figure </w:delText>
            </w:r>
          </w:del>
        </w:sdtContent>
      </w:sdt>
      <w:sdt>
        <w:sdtPr>
          <w:tag w:val="goog_rdk_89"/>
          <w:id w:val="1631820677"/>
        </w:sdtPr>
        <w:sdtEndPr/>
        <w:sdtContent>
          <w:ins w:id="106" w:author="Claudio Bassot" w:date="2021-07-21T12:58:00Z">
            <w:r>
              <w:rPr>
                <w:rFonts w:ascii="Times New Roman" w:eastAsia="Times New Roman" w:hAnsi="Times New Roman" w:cs="Times New Roman"/>
                <w:color w:val="000000"/>
              </w:rPr>
              <w:t xml:space="preserve">Figs </w:t>
            </w:r>
          </w:ins>
        </w:sdtContent>
      </w:sdt>
      <w:sdt>
        <w:sdtPr>
          <w:tag w:val="goog_rdk_90"/>
          <w:id w:val="-1461414587"/>
        </w:sdtPr>
        <w:sdtEndPr/>
        <w:sdtContent>
          <w:del w:id="107" w:author="Claudio Bassot" w:date="2021-07-21T12:58:00Z">
            <w:r>
              <w:rPr>
                <w:rFonts w:ascii="Times New Roman" w:eastAsia="Times New Roman" w:hAnsi="Times New Roman" w:cs="Times New Roman"/>
                <w:color w:val="000000"/>
              </w:rPr>
              <w:delText xml:space="preserve">4c </w:delText>
            </w:r>
          </w:del>
        </w:sdtContent>
      </w:sdt>
      <w:sdt>
        <w:sdtPr>
          <w:tag w:val="goog_rdk_91"/>
          <w:id w:val="-838159663"/>
        </w:sdtPr>
        <w:sdtEndPr/>
        <w:sdtContent>
          <w:ins w:id="108" w:author="Claudio Bassot" w:date="2021-07-21T12:58:00Z">
            <w:r>
              <w:rPr>
                <w:rFonts w:ascii="Times New Roman" w:eastAsia="Times New Roman" w:hAnsi="Times New Roman" w:cs="Times New Roman"/>
                <w:color w:val="000000"/>
              </w:rPr>
              <w:t xml:space="preserve">4C </w:t>
            </w:r>
          </w:ins>
        </w:sdtContent>
      </w:sdt>
      <w:sdt>
        <w:sdtPr>
          <w:tag w:val="goog_rdk_92"/>
          <w:id w:val="1689796098"/>
        </w:sdtPr>
        <w:sdtEndPr/>
        <w:sdtContent>
          <w:del w:id="109" w:author="Claudio Bassot" w:date="2021-07-21T12:58:00Z">
            <w:r>
              <w:rPr>
                <w:rFonts w:ascii="Times New Roman" w:eastAsia="Times New Roman" w:hAnsi="Times New Roman" w:cs="Times New Roman"/>
                <w:color w:val="000000"/>
              </w:rPr>
              <w:delText xml:space="preserve">&amp; </w:delText>
            </w:r>
          </w:del>
        </w:sdtContent>
      </w:sdt>
      <w:sdt>
        <w:sdtPr>
          <w:tag w:val="goog_rdk_93"/>
          <w:id w:val="307064698"/>
        </w:sdtPr>
        <w:sdtEndPr/>
        <w:sdtContent>
          <w:ins w:id="110" w:author="Claudio Bassot" w:date="2021-07-21T12:58:00Z">
            <w:r>
              <w:rPr>
                <w:rFonts w:ascii="Times New Roman" w:eastAsia="Times New Roman" w:hAnsi="Times New Roman" w:cs="Times New Roman"/>
                <w:color w:val="000000"/>
              </w:rPr>
              <w:t>and 4D</w:t>
            </w:r>
          </w:ins>
        </w:sdtContent>
      </w:sdt>
      <w:sdt>
        <w:sdtPr>
          <w:tag w:val="goog_rdk_94"/>
          <w:id w:val="25764058"/>
        </w:sdtPr>
        <w:sdtEndPr/>
        <w:sdtContent>
          <w:del w:id="111" w:author="Claudio Bassot" w:date="2021-07-21T12:58: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moved into the center of the protein and (ii) the connecting loop (red in Fig</w:t>
      </w:r>
      <w:sdt>
        <w:sdtPr>
          <w:tag w:val="goog_rdk_95"/>
          <w:id w:val="-1725213244"/>
        </w:sdtPr>
        <w:sdtEndPr/>
        <w:sdtContent>
          <w:ins w:id="112" w:author="Claudio Bassot" w:date="2021-07-21T12:58:00Z">
            <w:r>
              <w:rPr>
                <w:rFonts w:ascii="Times New Roman" w:eastAsia="Times New Roman" w:hAnsi="Times New Roman" w:cs="Times New Roman"/>
                <w:color w:val="000000"/>
              </w:rPr>
              <w:t>s</w:t>
            </w:r>
          </w:ins>
        </w:sdtContent>
      </w:sdt>
      <w:sdt>
        <w:sdtPr>
          <w:tag w:val="goog_rdk_96"/>
          <w:id w:val="-1742864597"/>
        </w:sdtPr>
        <w:sdtEndPr/>
        <w:sdtContent>
          <w:del w:id="113" w:author="Claudio Bassot" w:date="2021-07-21T12:58: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97"/>
          <w:id w:val="-1791045046"/>
        </w:sdtPr>
        <w:sdtEndPr/>
        <w:sdtContent>
          <w:ins w:id="114" w:author="Claudio Bassot" w:date="2021-07-21T12:58:00Z">
            <w:r>
              <w:rPr>
                <w:rFonts w:ascii="Times New Roman" w:eastAsia="Times New Roman" w:hAnsi="Times New Roman" w:cs="Times New Roman"/>
                <w:color w:val="000000"/>
              </w:rPr>
              <w:t>C</w:t>
            </w:r>
          </w:ins>
        </w:sdtContent>
      </w:sdt>
      <w:sdt>
        <w:sdtPr>
          <w:tag w:val="goog_rdk_98"/>
          <w:id w:val="-812795509"/>
        </w:sdtPr>
        <w:sdtEndPr/>
        <w:sdtContent>
          <w:del w:id="115" w:author="Claudio Bassot" w:date="2021-07-21T12:5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sdt>
        <w:sdtPr>
          <w:tag w:val="goog_rdk_99"/>
          <w:id w:val="1847672015"/>
        </w:sdtPr>
        <w:sdtEndPr/>
        <w:sdtContent>
          <w:del w:id="116" w:author="Claudio Bassot" w:date="2021-07-21T12:58:00Z">
            <w:r>
              <w:rPr>
                <w:rFonts w:ascii="Times New Roman" w:eastAsia="Times New Roman" w:hAnsi="Times New Roman" w:cs="Times New Roman"/>
                <w:color w:val="000000"/>
              </w:rPr>
              <w:delText>&amp;</w:delText>
            </w:r>
          </w:del>
        </w:sdtContent>
      </w:sdt>
      <w:sdt>
        <w:sdtPr>
          <w:tag w:val="goog_rdk_100"/>
          <w:id w:val="665055893"/>
        </w:sdtPr>
        <w:sdtEndPr/>
        <w:sdtContent>
          <w:ins w:id="117" w:author="Claudio Bassot" w:date="2021-07-21T12:58:00Z">
            <w:r>
              <w:rPr>
                <w:rFonts w:ascii="Times New Roman" w:eastAsia="Times New Roman" w:hAnsi="Times New Roman" w:cs="Times New Roman"/>
                <w:color w:val="000000"/>
              </w:rPr>
              <w:t>and</w:t>
            </w:r>
          </w:ins>
        </w:sdtContent>
      </w:sdt>
      <w:r>
        <w:rPr>
          <w:rFonts w:ascii="Times New Roman" w:eastAsia="Times New Roman" w:hAnsi="Times New Roman" w:cs="Times New Roman"/>
          <w:color w:val="000000"/>
        </w:rPr>
        <w:t xml:space="preserve"> </w:t>
      </w:r>
      <w:sdt>
        <w:sdtPr>
          <w:tag w:val="goog_rdk_101"/>
          <w:id w:val="-1184592698"/>
        </w:sdtPr>
        <w:sdtEndPr/>
        <w:sdtContent>
          <w:ins w:id="118" w:author="Claudio Bassot" w:date="2021-07-21T12:59:00Z">
            <w:r>
              <w:rPr>
                <w:rFonts w:ascii="Times New Roman" w:eastAsia="Times New Roman" w:hAnsi="Times New Roman" w:cs="Times New Roman"/>
                <w:color w:val="000000"/>
              </w:rPr>
              <w:t>4D</w:t>
            </w:r>
          </w:ins>
        </w:sdtContent>
      </w:sdt>
      <w:sdt>
        <w:sdtPr>
          <w:tag w:val="goog_rdk_102"/>
          <w:id w:val="-431348779"/>
        </w:sdtPr>
        <w:sdtEndPr/>
        <w:sdtContent>
          <w:del w:id="119" w:author="Claudio Bassot" w:date="2021-07-21T12:59: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became a novel reentrant helix. This ancestral protein would then have the topology of PSE.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Lys exporter families could then evolve from this ancestral protein by terminal duplications and rearrangements, see Fig</w:t>
      </w:r>
      <w:sdt>
        <w:sdtPr>
          <w:tag w:val="goog_rdk_103"/>
          <w:id w:val="38790109"/>
        </w:sdtPr>
        <w:sdtEndPr/>
        <w:sdtContent>
          <w:del w:id="120" w:author="Claudio Bassot" w:date="2021-07-21T13:0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 </w:t>
      </w:r>
      <w:r>
        <w:rPr>
          <w:rFonts w:ascii="Times New Roman" w:eastAsia="Times New Roman" w:hAnsi="Times New Roman" w:cs="Times New Roman"/>
          <w:color w:val="000000"/>
        </w:rPr>
        <w:lastRenderedPageBreak/>
        <w:t>However, the sequence identity is so low between these families and all other families, so we cannot exclude that two families have evolved independently from some other ancestral reentrant protein.</w:t>
      </w:r>
    </w:p>
    <w:p w14:paraId="0000005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14:paraId="0000005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3">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4">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deduce as we cannot detect any sequence similarity between these families. </w:t>
      </w:r>
    </w:p>
    <w:p w14:paraId="00000055" w14:textId="77777777" w:rsidR="00C92779" w:rsidRDefault="00961E66">
      <w:pPr>
        <w:pStyle w:val="Heading3"/>
        <w:rPr>
          <w:color w:val="000000"/>
        </w:rPr>
      </w:pPr>
      <w:bookmarkStart w:id="121" w:name="_heading=h.1ksv4uv" w:colFirst="0" w:colLast="0"/>
      <w:bookmarkEnd w:id="121"/>
      <w:r>
        <w:rPr>
          <w:color w:val="000000"/>
        </w:rPr>
        <w:t>2) Broken-reentrant transition by repeat duplication</w:t>
      </w:r>
    </w:p>
    <w:p w14:paraId="00000056"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sdt>
        <w:sdtPr>
          <w:tag w:val="goog_rdk_104"/>
          <w:id w:val="57130611"/>
        </w:sdtPr>
        <w:sdtEndPr/>
        <w:sdtContent>
          <w:del w:id="122"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05"/>
          <w:id w:val="-1346244240"/>
        </w:sdtPr>
        <w:sdtEndPr/>
        <w:sdtContent>
          <w:del w:id="123" w:author="Claudio Bassot" w:date="2021-07-21T13:0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06"/>
          <w:id w:val="-785581136"/>
        </w:sdtPr>
        <w:sdtEndPr/>
        <w:sdtContent>
          <w:del w:id="124" w:author="Claudio Bassot" w:date="2021-07-21T13:02:00Z">
            <w:r>
              <w:rPr>
                <w:rFonts w:ascii="Times New Roman" w:eastAsia="Times New Roman" w:hAnsi="Times New Roman" w:cs="Times New Roman"/>
                <w:color w:val="000000"/>
              </w:rPr>
              <w:delText>5a</w:delText>
            </w:r>
          </w:del>
        </w:sdtContent>
      </w:sdt>
      <w:sdt>
        <w:sdtPr>
          <w:tag w:val="goog_rdk_107"/>
          <w:id w:val="99070056"/>
        </w:sdtPr>
        <w:sdtEndPr/>
        <w:sdtContent>
          <w:ins w:id="125" w:author="Claudio Bassot" w:date="2021-07-21T13:02:00Z">
            <w:r>
              <w:rPr>
                <w:rFonts w:ascii="Times New Roman" w:eastAsia="Times New Roman" w:hAnsi="Times New Roman" w:cs="Times New Roman"/>
                <w:color w:val="000000"/>
              </w:rPr>
              <w:t>5A</w:t>
            </w:r>
          </w:ins>
        </w:sdtContent>
      </w:sdt>
      <w:sdt>
        <w:sdtPr>
          <w:tag w:val="goog_rdk_108"/>
          <w:id w:val="-299072311"/>
        </w:sdtPr>
        <w:sdtEndPr/>
        <w:sdtContent>
          <w:del w:id="126"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family (CPA-broken fold-type) is closely related to both the N- and C-terminal repeat units from DUF819 (CPA-Reentrant fold-type), see </w:t>
      </w:r>
      <w:sdt>
        <w:sdtPr>
          <w:tag w:val="goog_rdk_109"/>
          <w:id w:val="2051033532"/>
        </w:sdtPr>
        <w:sdtEndPr/>
        <w:sdtContent>
          <w:del w:id="127" w:author="Claudio Bassot" w:date="2021-07-21T13:02:00Z">
            <w:r>
              <w:rPr>
                <w:rFonts w:ascii="Times New Roman" w:eastAsia="Times New Roman" w:hAnsi="Times New Roman" w:cs="Times New Roman"/>
                <w:color w:val="000000"/>
              </w:rPr>
              <w:delText xml:space="preserve">Figure </w:delText>
            </w:r>
          </w:del>
        </w:sdtContent>
      </w:sdt>
      <w:sdt>
        <w:sdtPr>
          <w:tag w:val="goog_rdk_110"/>
          <w:id w:val="-106585439"/>
        </w:sdtPr>
        <w:sdtEndPr/>
        <w:sdtContent>
          <w:ins w:id="128" w:author="Claudio Bassot" w:date="2021-07-21T13:02:00Z">
            <w:r>
              <w:rPr>
                <w:rFonts w:ascii="Times New Roman" w:eastAsia="Times New Roman" w:hAnsi="Times New Roman" w:cs="Times New Roman"/>
                <w:color w:val="000000"/>
              </w:rPr>
              <w:t xml:space="preserve"> </w:t>
            </w:r>
          </w:ins>
        </w:sdtContent>
      </w:sdt>
      <w:sdt>
        <w:sdtPr>
          <w:tag w:val="goog_rdk_111"/>
          <w:id w:val="1349902790"/>
        </w:sdtPr>
        <w:sdtEndPr/>
        <w:sdtContent>
          <w:del w:id="129" w:author="Claudio Bassot" w:date="2021-07-21T13:02:00Z">
            <w:r>
              <w:rPr>
                <w:rFonts w:ascii="Times New Roman" w:eastAsia="Times New Roman" w:hAnsi="Times New Roman" w:cs="Times New Roman"/>
                <w:color w:val="000000"/>
              </w:rPr>
              <w:delText xml:space="preserve">S3a </w:delText>
            </w:r>
          </w:del>
        </w:sdtContent>
      </w:sdt>
      <w:sdt>
        <w:sdtPr>
          <w:tag w:val="goog_rdk_112"/>
          <w:id w:val="-537047813"/>
        </w:sdtPr>
        <w:sdtEndPr/>
        <w:sdtContent>
          <w:ins w:id="130" w:author="Claudio Bassot" w:date="2021-07-21T13:02:00Z">
            <w:r>
              <w:rPr>
                <w:rFonts w:ascii="Times New Roman" w:eastAsia="Times New Roman" w:hAnsi="Times New Roman" w:cs="Times New Roman"/>
                <w:color w:val="000000"/>
              </w:rPr>
              <w:t xml:space="preserve">S3A </w:t>
            </w:r>
          </w:ins>
        </w:sdtContent>
      </w:sdt>
      <w:sdt>
        <w:sdtPr>
          <w:tag w:val="goog_rdk_113"/>
          <w:id w:val="-1615818536"/>
        </w:sdtPr>
        <w:sdtEndPr/>
        <w:sdtContent>
          <w:del w:id="131" w:author="Claudio Bassot" w:date="2021-07-21T13:02:00Z">
            <w:r>
              <w:rPr>
                <w:rFonts w:ascii="Times New Roman" w:eastAsia="Times New Roman" w:hAnsi="Times New Roman" w:cs="Times New Roman"/>
                <w:color w:val="000000"/>
              </w:rPr>
              <w:delText xml:space="preserve">&amp; </w:delText>
            </w:r>
          </w:del>
        </w:sdtContent>
      </w:sdt>
      <w:sdt>
        <w:sdtPr>
          <w:tag w:val="goog_rdk_114"/>
          <w:id w:val="445283268"/>
        </w:sdtPr>
        <w:sdtEndPr/>
        <w:sdtContent>
          <w:ins w:id="132" w:author="Claudio Bassot" w:date="2021-07-21T13:02:00Z">
            <w:r>
              <w:rPr>
                <w:rFonts w:ascii="Times New Roman" w:eastAsia="Times New Roman" w:hAnsi="Times New Roman" w:cs="Times New Roman"/>
                <w:color w:val="000000"/>
              </w:rPr>
              <w:t xml:space="preserve">and </w:t>
            </w:r>
          </w:ins>
        </w:sdtContent>
      </w:sdt>
      <w:sdt>
        <w:sdtPr>
          <w:tag w:val="goog_rdk_115"/>
          <w:id w:val="1909109090"/>
        </w:sdtPr>
        <w:sdtEndPr/>
        <w:sdtContent>
          <w:del w:id="133" w:author="Claudio Bassot" w:date="2021-07-21T13:02:00Z">
            <w:r>
              <w:rPr>
                <w:rFonts w:ascii="Times New Roman" w:eastAsia="Times New Roman" w:hAnsi="Times New Roman" w:cs="Times New Roman"/>
                <w:color w:val="000000"/>
              </w:rPr>
              <w:delText>S3b</w:delText>
            </w:r>
          </w:del>
        </w:sdtContent>
      </w:sdt>
      <w:sdt>
        <w:sdtPr>
          <w:tag w:val="goog_rdk_116"/>
          <w:id w:val="1749152061"/>
        </w:sdtPr>
        <w:sdtEndPr/>
        <w:sdtContent>
          <w:ins w:id="134" w:author="Claudio Bassot" w:date="2021-07-21T13:02:00Z">
            <w:r>
              <w:rPr>
                <w:rFonts w:ascii="Times New Roman" w:eastAsia="Times New Roman" w:hAnsi="Times New Roman" w:cs="Times New Roman"/>
                <w:color w:val="000000"/>
              </w:rPr>
              <w:t>S3B</w:t>
            </w:r>
          </w:ins>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Figs</w:t>
      </w:r>
      <w:r>
        <w:rPr>
          <w:rFonts w:ascii="Times New Roman" w:eastAsia="Times New Roman" w:hAnsi="Times New Roman" w:cs="Times New Roman"/>
          <w:color w:val="000000"/>
        </w:rPr>
        <w:t xml:space="preserve">. Broken-reentrant transition involves many changes. First, a gain or loss of a helix at the C-terminal scaffold subdomain is observed in order to maintain the inverted nature of the repeat units </w:t>
      </w:r>
      <w:sdt>
        <w:sdtPr>
          <w:tag w:val="goog_rdk_117"/>
          <w:id w:val="323638983"/>
        </w:sdtPr>
        <w:sdtEndPr/>
        <w:sdtContent>
          <w:del w:id="135" w:author="Claudio Bassot" w:date="2021-07-21T13:21:00Z">
            <w:r>
              <w:rPr>
                <w:rFonts w:ascii="Times New Roman" w:eastAsia="Times New Roman" w:hAnsi="Times New Roman" w:cs="Times New Roman"/>
                <w:color w:val="000000"/>
              </w:rPr>
              <w:delText xml:space="preserve">(Figure </w:delText>
            </w:r>
          </w:del>
        </w:sdtContent>
      </w:sdt>
      <w:sdt>
        <w:sdtPr>
          <w:tag w:val="goog_rdk_118"/>
          <w:id w:val="1482040240"/>
        </w:sdtPr>
        <w:sdtEndPr/>
        <w:sdtContent>
          <w:ins w:id="136" w:author="Claudio Bassot" w:date="2021-07-21T13:21:00Z">
            <w:r>
              <w:rPr>
                <w:rFonts w:ascii="Times New Roman" w:eastAsia="Times New Roman" w:hAnsi="Times New Roman" w:cs="Times New Roman"/>
                <w:color w:val="000000"/>
              </w:rPr>
              <w:t xml:space="preserve">Figs </w:t>
            </w:r>
          </w:ins>
        </w:sdtContent>
      </w:sdt>
      <w:sdt>
        <w:sdtPr>
          <w:tag w:val="goog_rdk_119"/>
          <w:id w:val="1713309937"/>
        </w:sdtPr>
        <w:sdtEndPr/>
        <w:sdtContent>
          <w:del w:id="137" w:author="Claudio Bassot" w:date="2021-07-21T13:03:00Z">
            <w:r>
              <w:rPr>
                <w:rFonts w:ascii="Times New Roman" w:eastAsia="Times New Roman" w:hAnsi="Times New Roman" w:cs="Times New Roman"/>
                <w:color w:val="000000"/>
              </w:rPr>
              <w:delText xml:space="preserve">5a </w:delText>
            </w:r>
          </w:del>
        </w:sdtContent>
      </w:sdt>
      <w:sdt>
        <w:sdtPr>
          <w:tag w:val="goog_rdk_120"/>
          <w:id w:val="1283382034"/>
        </w:sdtPr>
        <w:sdtEndPr/>
        <w:sdtContent>
          <w:ins w:id="138" w:author="Claudio Bassot" w:date="2021-07-21T13:03:00Z">
            <w:r>
              <w:rPr>
                <w:rFonts w:ascii="Times New Roman" w:eastAsia="Times New Roman" w:hAnsi="Times New Roman" w:cs="Times New Roman"/>
                <w:color w:val="000000"/>
              </w:rPr>
              <w:t xml:space="preserve">5A </w:t>
            </w:r>
          </w:ins>
        </w:sdtContent>
      </w:sdt>
      <w:sdt>
        <w:sdtPr>
          <w:tag w:val="goog_rdk_121"/>
          <w:id w:val="-1356883899"/>
        </w:sdtPr>
        <w:sdtEndPr/>
        <w:sdtContent>
          <w:del w:id="139" w:author="Claudio Bassot" w:date="2021-07-21T13:03:00Z">
            <w:r>
              <w:rPr>
                <w:rFonts w:ascii="Times New Roman" w:eastAsia="Times New Roman" w:hAnsi="Times New Roman" w:cs="Times New Roman"/>
                <w:color w:val="000000"/>
              </w:rPr>
              <w:delText xml:space="preserve">&amp; </w:delText>
            </w:r>
          </w:del>
        </w:sdtContent>
      </w:sdt>
      <w:sdt>
        <w:sdtPr>
          <w:tag w:val="goog_rdk_122"/>
          <w:id w:val="-163325574"/>
        </w:sdtPr>
        <w:sdtEndPr/>
        <w:sdtContent>
          <w:ins w:id="140" w:author="Claudio Bassot" w:date="2021-07-21T13:03:00Z">
            <w:r>
              <w:rPr>
                <w:rFonts w:ascii="Times New Roman" w:eastAsia="Times New Roman" w:hAnsi="Times New Roman" w:cs="Times New Roman"/>
                <w:color w:val="000000"/>
              </w:rPr>
              <w:t>and 5B</w:t>
            </w:r>
          </w:ins>
        </w:sdtContent>
      </w:sdt>
      <w:sdt>
        <w:sdtPr>
          <w:tag w:val="goog_rdk_123"/>
          <w:id w:val="-1923324742"/>
        </w:sdtPr>
        <w:sdtEndPr/>
        <w:sdtContent>
          <w:del w:id="141" w:author="Claudio Bassot" w:date="2021-07-21T13:0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t>
      </w:r>
    </w:p>
    <w:p w14:paraId="0000005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CPA-reentrant is enriched in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sometimes prolines in the core motif with low hydrophobicity thereby aiding the formation of the loop</w:t>
      </w:r>
      <w:sdt>
        <w:sdtPr>
          <w:tag w:val="goog_rdk_124"/>
          <w:id w:val="-2023313029"/>
        </w:sdtPr>
        <w:sdtEndPr/>
        <w:sdtContent>
          <w:del w:id="142" w:author="Claudio Bassot" w:date="2021-07-21T13:0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sdt>
        <w:sdtPr>
          <w:tag w:val="goog_rdk_125"/>
          <w:id w:val="651019775"/>
        </w:sdtPr>
        <w:sdtEndPr/>
        <w:sdtContent>
          <w:del w:id="143"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26"/>
          <w:id w:val="504861941"/>
        </w:sdtPr>
        <w:sdtEndPr/>
        <w:sdtContent>
          <w:ins w:id="144" w:author="Claudio Bassot" w:date="2021-07-21T13:04:00Z">
            <w:r>
              <w:rPr>
                <w:rFonts w:ascii="Times New Roman" w:eastAsia="Times New Roman" w:hAnsi="Times New Roman" w:cs="Times New Roman"/>
                <w:color w:val="000000"/>
              </w:rPr>
              <w:t>s</w:t>
            </w:r>
          </w:ins>
        </w:sdtContent>
      </w:sdt>
      <w:sdt>
        <w:sdtPr>
          <w:tag w:val="goog_rdk_127"/>
          <w:id w:val="-686520215"/>
        </w:sdtPr>
        <w:sdtEndPr/>
        <w:sdtContent>
          <w:del w:id="145" w:author="Claudio Bassot" w:date="2021-07-21T13:0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w:t>
      </w:r>
      <w:sdt>
        <w:sdtPr>
          <w:tag w:val="goog_rdk_128"/>
          <w:id w:val="1870489507"/>
        </w:sdtPr>
        <w:sdtEndPr/>
        <w:sdtContent>
          <w:ins w:id="146" w:author="Claudio Bassot" w:date="2021-07-21T13:04:00Z">
            <w:r>
              <w:rPr>
                <w:rFonts w:ascii="Times New Roman" w:eastAsia="Times New Roman" w:hAnsi="Times New Roman" w:cs="Times New Roman"/>
                <w:color w:val="000000"/>
              </w:rPr>
              <w:t>C</w:t>
            </w:r>
          </w:ins>
        </w:sdtContent>
      </w:sdt>
      <w:sdt>
        <w:sdtPr>
          <w:tag w:val="goog_rdk_129"/>
          <w:id w:val="1001399074"/>
        </w:sdtPr>
        <w:sdtEndPr/>
        <w:sdtContent>
          <w:del w:id="147" w:author="Claudio Bassot" w:date="2021-07-21T13:04: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5</w:t>
      </w:r>
      <w:sdt>
        <w:sdtPr>
          <w:tag w:val="goog_rdk_130"/>
          <w:id w:val="372201549"/>
        </w:sdtPr>
        <w:sdtEndPr/>
        <w:sdtContent>
          <w:ins w:id="148" w:author="Claudio Bassot" w:date="2021-07-21T13:04:00Z">
            <w:r>
              <w:rPr>
                <w:rFonts w:ascii="Times New Roman" w:eastAsia="Times New Roman" w:hAnsi="Times New Roman" w:cs="Times New Roman"/>
                <w:color w:val="000000"/>
              </w:rPr>
              <w:t>D</w:t>
            </w:r>
          </w:ins>
        </w:sdtContent>
      </w:sdt>
      <w:sdt>
        <w:sdtPr>
          <w:tag w:val="goog_rdk_131"/>
          <w:id w:val="-461958109"/>
        </w:sdtPr>
        <w:sdtEndPr/>
        <w:sdtContent>
          <w:del w:id="149" w:author="Claudio Bassot" w:date="2021-07-21T13:04: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and S4</w:t>
      </w:r>
      <w:sdt>
        <w:sdtPr>
          <w:tag w:val="goog_rdk_132"/>
          <w:id w:val="-782953344"/>
        </w:sdtPr>
        <w:sdtEndPr/>
        <w:sdtContent>
          <w:ins w:id="150" w:author="Claudio Bassot" w:date="2021-07-21T13:04:00Z">
            <w:r>
              <w:rPr>
                <w:rFonts w:ascii="Times New Roman" w:eastAsia="Times New Roman" w:hAnsi="Times New Roman" w:cs="Times New Roman"/>
                <w:color w:val="000000"/>
              </w:rPr>
              <w:t>A</w:t>
            </w:r>
          </w:ins>
        </w:sdtContent>
      </w:sdt>
      <w:sdt>
        <w:sdtPr>
          <w:tag w:val="goog_rdk_133"/>
          <w:id w:val="-1134164049"/>
        </w:sdtPr>
        <w:sdtEndPr/>
        <w:sdtContent>
          <w:del w:id="151" w:author="Claudio Bassot" w:date="2021-07-21T13:0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The core sequence motifs for all the families are available in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58"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It is well known that the cytoplasmic sides of membrane proteins are enriched in positive residues (K and R) </w:t>
      </w:r>
      <w:hyperlink r:id="rId35">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w:t>
      </w:r>
      <w:r>
        <w:rPr>
          <w:rFonts w:ascii="Times New Roman" w:eastAsia="Times New Roman" w:hAnsi="Times New Roman" w:cs="Times New Roman"/>
          <w:color w:val="000000"/>
        </w:rPr>
        <w:lastRenderedPageBreak/>
        <w:t xml:space="preserve">orientation of the last helix of the core subdomain, thereby also changing the orientation and packing of all the following helices </w:t>
      </w:r>
      <w:sdt>
        <w:sdtPr>
          <w:tag w:val="goog_rdk_134"/>
          <w:id w:val="334345727"/>
        </w:sdtPr>
        <w:sdtEndPr/>
        <w:sdtContent>
          <w:del w:id="152" w:author="Claudio Bassot" w:date="2021-07-21T13:21:00Z">
            <w:r>
              <w:rPr>
                <w:rFonts w:ascii="Times New Roman" w:eastAsia="Times New Roman" w:hAnsi="Times New Roman" w:cs="Times New Roman"/>
                <w:color w:val="000000"/>
              </w:rPr>
              <w:delText xml:space="preserve">(Figure </w:delText>
            </w:r>
          </w:del>
        </w:sdtContent>
      </w:sdt>
      <w:sdt>
        <w:sdtPr>
          <w:tag w:val="goog_rdk_135"/>
          <w:id w:val="1704587767"/>
        </w:sdtPr>
        <w:sdtEndPr/>
        <w:sdtContent>
          <w:ins w:id="153" w:author="Claudio Bassot" w:date="2021-07-21T13:21:00Z">
            <w:r>
              <w:rPr>
                <w:rFonts w:ascii="Times New Roman" w:eastAsia="Times New Roman" w:hAnsi="Times New Roman" w:cs="Times New Roman"/>
                <w:color w:val="000000"/>
              </w:rPr>
              <w:t xml:space="preserve"> </w:t>
            </w:r>
          </w:ins>
        </w:sdtContent>
      </w:sdt>
      <w:sdt>
        <w:sdtPr>
          <w:tag w:val="goog_rdk_136"/>
          <w:id w:val="118971066"/>
        </w:sdtPr>
        <w:sdtEndPr/>
        <w:sdtContent>
          <w:del w:id="154" w:author="Claudio Bassot" w:date="2021-07-21T13:05:00Z">
            <w:r>
              <w:rPr>
                <w:rFonts w:ascii="Times New Roman" w:eastAsia="Times New Roman" w:hAnsi="Times New Roman" w:cs="Times New Roman"/>
                <w:color w:val="000000"/>
              </w:rPr>
              <w:delText xml:space="preserve">S4b </w:delText>
            </w:r>
          </w:del>
        </w:sdtContent>
      </w:sdt>
      <w:sdt>
        <w:sdtPr>
          <w:tag w:val="goog_rdk_137"/>
          <w:id w:val="-406689944"/>
        </w:sdtPr>
        <w:sdtEndPr/>
        <w:sdtContent>
          <w:ins w:id="155" w:author="Claudio Bassot" w:date="2021-07-21T13:05:00Z">
            <w:r>
              <w:rPr>
                <w:rFonts w:ascii="Times New Roman" w:eastAsia="Times New Roman" w:hAnsi="Times New Roman" w:cs="Times New Roman"/>
                <w:color w:val="000000"/>
              </w:rPr>
              <w:t xml:space="preserve">S4B </w:t>
            </w:r>
          </w:ins>
        </w:sdtContent>
      </w:sdt>
      <w:r>
        <w:rPr>
          <w:rFonts w:ascii="Times New Roman" w:eastAsia="Times New Roman" w:hAnsi="Times New Roman" w:cs="Times New Roman"/>
          <w:color w:val="000000"/>
        </w:rPr>
        <w:t xml:space="preserve">and </w:t>
      </w:r>
      <w:sdt>
        <w:sdtPr>
          <w:tag w:val="goog_rdk_138"/>
          <w:id w:val="1447432328"/>
        </w:sdtPr>
        <w:sdtEndPr/>
        <w:sdtContent>
          <w:del w:id="156" w:author="Claudio Bassot" w:date="2021-07-21T13:05:00Z">
            <w:r>
              <w:rPr>
                <w:rFonts w:ascii="Times New Roman" w:eastAsia="Times New Roman" w:hAnsi="Times New Roman" w:cs="Times New Roman"/>
                <w:color w:val="000000"/>
              </w:rPr>
              <w:delText>S4c</w:delText>
            </w:r>
          </w:del>
        </w:sdtContent>
      </w:sdt>
      <w:sdt>
        <w:sdtPr>
          <w:tag w:val="goog_rdk_139"/>
          <w:id w:val="1886292816"/>
        </w:sdtPr>
        <w:sdtEndPr/>
        <w:sdtContent>
          <w:ins w:id="157" w:author="Claudio Bassot" w:date="2021-07-21T13:05:00Z">
            <w:r>
              <w:rPr>
                <w:rFonts w:ascii="Times New Roman" w:eastAsia="Times New Roman" w:hAnsi="Times New Roman" w:cs="Times New Roman"/>
                <w:color w:val="000000"/>
              </w:rPr>
              <w:t>S4C</w:t>
            </w:r>
          </w:ins>
        </w:sdtContent>
      </w:sdt>
      <w:r>
        <w:rPr>
          <w:rFonts w:ascii="Times New Roman" w:eastAsia="Times New Roman" w:hAnsi="Times New Roman" w:cs="Times New Roman"/>
          <w:color w:val="000000"/>
        </w:rPr>
        <w:t xml:space="preserve"> Figs</w:t>
      </w:r>
      <w:sdt>
        <w:sdtPr>
          <w:tag w:val="goog_rdk_140"/>
          <w:id w:val="-535824363"/>
        </w:sdtPr>
        <w:sdtEndPr/>
        <w:sdtContent>
          <w:del w:id="158"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Therefore, the number of positively charged residues in the surrounding loops should change upon transition.</w:t>
      </w:r>
    </w:p>
    <w:p w14:paraId="00000059"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Mutations in the N-terminal repeat of the CPA-broken repeats leading to reentrant helix (ii) Duplication of the repeat unit, (iii) fusion of the repeats, and (iv) mutations to change the orientational preference of one of the repeats to form a functional reentrant transporter </w:t>
      </w:r>
      <w:sdt>
        <w:sdtPr>
          <w:tag w:val="goog_rdk_141"/>
          <w:id w:val="-1418237345"/>
        </w:sdtPr>
        <w:sdtEndPr/>
        <w:sdtContent>
          <w:del w:id="159"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42"/>
          <w:id w:val="352083050"/>
        </w:sdtPr>
        <w:sdtEndPr/>
        <w:sdtContent>
          <w:del w:id="160" w:author="Claudio Bassot" w:date="2021-07-21T13:06: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5</w:t>
      </w:r>
      <w:sdt>
        <w:sdtPr>
          <w:tag w:val="goog_rdk_143"/>
          <w:id w:val="-1575729306"/>
        </w:sdtPr>
        <w:sdtEndPr/>
        <w:sdtContent>
          <w:ins w:id="161" w:author="Claudio Bassot" w:date="2021-07-21T13:06:00Z">
            <w:r>
              <w:rPr>
                <w:rFonts w:ascii="Times New Roman" w:eastAsia="Times New Roman" w:hAnsi="Times New Roman" w:cs="Times New Roman"/>
                <w:color w:val="000000"/>
              </w:rPr>
              <w:t>E</w:t>
            </w:r>
          </w:ins>
        </w:sdtContent>
      </w:sdt>
      <w:sdt>
        <w:sdtPr>
          <w:tag w:val="goog_rdk_144"/>
          <w:id w:val="1595661355"/>
        </w:sdtPr>
        <w:sdtEndPr/>
        <w:sdtContent>
          <w:del w:id="162" w:author="Claudio Bassot" w:date="2021-07-21T13:06:00Z">
            <w:r>
              <w:rPr>
                <w:rFonts w:ascii="Times New Roman" w:eastAsia="Times New Roman" w:hAnsi="Times New Roman" w:cs="Times New Roman"/>
                <w:color w:val="000000"/>
              </w:rPr>
              <w:delText>e)</w:delText>
            </w:r>
          </w:del>
        </w:sdtContent>
      </w:sdt>
      <w:r>
        <w:rPr>
          <w:rFonts w:ascii="Times New Roman" w:eastAsia="Times New Roman" w:hAnsi="Times New Roman" w:cs="Times New Roman"/>
          <w:color w:val="000000"/>
        </w:rPr>
        <w:t xml:space="preserve">. </w:t>
      </w:r>
    </w:p>
    <w:p w14:paraId="0000005A" w14:textId="77777777" w:rsidR="00C92779" w:rsidRDefault="00961E66">
      <w:pPr>
        <w:pStyle w:val="Heading3"/>
        <w:rPr>
          <w:color w:val="000000"/>
        </w:rPr>
      </w:pPr>
      <w:bookmarkStart w:id="163" w:name="_heading=h.44sinio" w:colFirst="0" w:colLast="0"/>
      <w:bookmarkEnd w:id="163"/>
      <w:r>
        <w:rPr>
          <w:color w:val="000000"/>
        </w:rPr>
        <w:t>3) Changes in orientation in the CPA-reentrant-fold by internal duplication</w:t>
      </w:r>
    </w:p>
    <w:p w14:paraId="0000005B"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sdt>
        <w:sdtPr>
          <w:tag w:val="goog_rdk_145"/>
          <w:id w:val="-1226835133"/>
        </w:sdtPr>
        <w:sdtEndPr/>
        <w:sdtContent>
          <w:del w:id="164" w:author="Claudio Bassot" w:date="2021-07-21T13:21:00Z">
            <w:r>
              <w:rPr>
                <w:rFonts w:ascii="Times New Roman" w:eastAsia="Times New Roman" w:hAnsi="Times New Roman" w:cs="Times New Roman"/>
                <w:color w:val="000000"/>
              </w:rPr>
              <w:delText xml:space="preserve">(Figure </w:delText>
            </w:r>
          </w:del>
        </w:sdtContent>
      </w:sdt>
      <w:sdt>
        <w:sdtPr>
          <w:tag w:val="goog_rdk_146"/>
          <w:id w:val="-1290280561"/>
        </w:sdtPr>
        <w:sdtEndPr/>
        <w:sdtContent>
          <w:ins w:id="165" w:author="Claudio Bassot" w:date="2021-07-21T13:21:00Z">
            <w:r>
              <w:rPr>
                <w:rFonts w:ascii="Times New Roman" w:eastAsia="Times New Roman" w:hAnsi="Times New Roman" w:cs="Times New Roman"/>
                <w:color w:val="000000"/>
              </w:rPr>
              <w:t xml:space="preserve">Figs </w:t>
            </w:r>
          </w:ins>
        </w:sdtContent>
      </w:sdt>
      <w:sdt>
        <w:sdtPr>
          <w:tag w:val="goog_rdk_147"/>
          <w:id w:val="-1742707419"/>
        </w:sdtPr>
        <w:sdtEndPr/>
        <w:sdtContent>
          <w:del w:id="166" w:author="Claudio Bassot" w:date="2021-07-21T13:07:00Z">
            <w:r>
              <w:rPr>
                <w:rFonts w:ascii="Times New Roman" w:eastAsia="Times New Roman" w:hAnsi="Times New Roman" w:cs="Times New Roman"/>
                <w:color w:val="000000"/>
              </w:rPr>
              <w:delText xml:space="preserve">6a </w:delText>
            </w:r>
          </w:del>
        </w:sdtContent>
      </w:sdt>
      <w:sdt>
        <w:sdtPr>
          <w:tag w:val="goog_rdk_148"/>
          <w:id w:val="-1912836551"/>
        </w:sdtPr>
        <w:sdtEndPr/>
        <w:sdtContent>
          <w:ins w:id="167" w:author="Claudio Bassot" w:date="2021-07-21T13:07:00Z">
            <w:r>
              <w:rPr>
                <w:rFonts w:ascii="Times New Roman" w:eastAsia="Times New Roman" w:hAnsi="Times New Roman" w:cs="Times New Roman"/>
                <w:color w:val="000000"/>
              </w:rPr>
              <w:t xml:space="preserve">6A </w:t>
            </w:r>
          </w:ins>
        </w:sdtContent>
      </w:sdt>
      <w:sdt>
        <w:sdtPr>
          <w:tag w:val="goog_rdk_149"/>
          <w:id w:val="-791438726"/>
        </w:sdtPr>
        <w:sdtEndPr/>
        <w:sdtContent>
          <w:del w:id="168" w:author="Claudio Bassot" w:date="2021-07-21T13:07:00Z">
            <w:r>
              <w:rPr>
                <w:rFonts w:ascii="Times New Roman" w:eastAsia="Times New Roman" w:hAnsi="Times New Roman" w:cs="Times New Roman"/>
                <w:color w:val="000000"/>
              </w:rPr>
              <w:delText xml:space="preserve">&amp; </w:delText>
            </w:r>
          </w:del>
        </w:sdtContent>
      </w:sdt>
      <w:sdt>
        <w:sdtPr>
          <w:tag w:val="goog_rdk_150"/>
          <w:id w:val="-1488699978"/>
        </w:sdtPr>
        <w:sdtEndPr/>
        <w:sdtContent>
          <w:ins w:id="169" w:author="Claudio Bassot" w:date="2021-07-21T13:07:00Z">
            <w:r>
              <w:rPr>
                <w:rFonts w:ascii="Times New Roman" w:eastAsia="Times New Roman" w:hAnsi="Times New Roman" w:cs="Times New Roman"/>
                <w:color w:val="000000"/>
              </w:rPr>
              <w:t xml:space="preserve">and </w:t>
            </w:r>
          </w:ins>
        </w:sdtContent>
      </w:sdt>
      <w:r>
        <w:rPr>
          <w:rFonts w:ascii="Times New Roman" w:eastAsia="Times New Roman" w:hAnsi="Times New Roman" w:cs="Times New Roman"/>
          <w:color w:val="000000"/>
        </w:rPr>
        <w:t>S5</w:t>
      </w:r>
      <w:sdt>
        <w:sdtPr>
          <w:tag w:val="goog_rdk_151"/>
          <w:id w:val="-1184510890"/>
        </w:sdtPr>
        <w:sdtEndPr/>
        <w:sdtContent>
          <w:del w:id="170"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w:t>
      </w:r>
      <w:proofErr w:type="spellStart"/>
      <w:r>
        <w:rPr>
          <w:rFonts w:ascii="Times New Roman" w:eastAsia="Times New Roman" w:hAnsi="Times New Roman" w:cs="Times New Roman"/>
          <w:color w:val="000000"/>
        </w:rPr>
        <w:t>Al_Exchanger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sdt>
        <w:sdtPr>
          <w:tag w:val="goog_rdk_152"/>
          <w:id w:val="1793328554"/>
        </w:sdtPr>
        <w:sdtEndPr/>
        <w:sdtContent>
          <w:del w:id="171"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53"/>
          <w:id w:val="-1509363545"/>
        </w:sdtPr>
        <w:sdtEndPr/>
        <w:sdtContent>
          <w:del w:id="172" w:author="Claudio Bassot" w:date="2021-07-21T13:0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54"/>
          <w:id w:val="-1304777059"/>
        </w:sdtPr>
        <w:sdtEndPr/>
        <w:sdtContent>
          <w:ins w:id="173" w:author="Claudio Bassot" w:date="2021-07-21T13:07:00Z">
            <w:r>
              <w:rPr>
                <w:rFonts w:ascii="Times New Roman" w:eastAsia="Times New Roman" w:hAnsi="Times New Roman" w:cs="Times New Roman"/>
                <w:color w:val="000000"/>
              </w:rPr>
              <w:t>B</w:t>
            </w:r>
          </w:ins>
        </w:sdtContent>
      </w:sdt>
      <w:sdt>
        <w:sdtPr>
          <w:tag w:val="goog_rdk_155"/>
          <w:id w:val="735979276"/>
        </w:sdtPr>
        <w:sdtEndPr/>
        <w:sdtContent>
          <w:del w:id="174" w:author="Claudio Bassot" w:date="2021-07-21T13:07: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is enriched with both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prolines </w:t>
      </w:r>
      <w:sdt>
        <w:sdtPr>
          <w:tag w:val="goog_rdk_156"/>
          <w:id w:val="1243760972"/>
        </w:sdtPr>
        <w:sdtEndPr/>
        <w:sdtContent>
          <w:del w:id="17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6</w:t>
      </w:r>
      <w:sdt>
        <w:sdtPr>
          <w:tag w:val="goog_rdk_157"/>
          <w:id w:val="870729119"/>
        </w:sdtPr>
        <w:sdtEndPr/>
        <w:sdtContent>
          <w:ins w:id="176" w:author="Claudio Bassot" w:date="2021-07-21T13:08:00Z">
            <w:r>
              <w:rPr>
                <w:rFonts w:ascii="Times New Roman" w:eastAsia="Times New Roman" w:hAnsi="Times New Roman" w:cs="Times New Roman"/>
                <w:color w:val="000000"/>
              </w:rPr>
              <w:t>C</w:t>
            </w:r>
          </w:ins>
        </w:sdtContent>
      </w:sdt>
      <w:sdt>
        <w:sdtPr>
          <w:tag w:val="goog_rdk_158"/>
          <w:id w:val="717086328"/>
        </w:sdtPr>
        <w:sdtEndPr/>
        <w:sdtContent>
          <w:del w:id="177" w:author="Claudio Bassot" w:date="2021-07-21T13:0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p>
    <w:p w14:paraId="0000005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w:t>
      </w:r>
      <w:proofErr w:type="spellStart"/>
      <w:r>
        <w:rPr>
          <w:rFonts w:ascii="Times New Roman" w:eastAsia="Times New Roman" w:hAnsi="Times New Roman" w:cs="Times New Roman"/>
          <w:color w:val="000000"/>
        </w:rPr>
        <w:t>Glt_symporter</w:t>
      </w:r>
      <w:proofErr w:type="spellEnd"/>
      <w:r>
        <w:rPr>
          <w:rFonts w:ascii="Times New Roman" w:eastAsia="Times New Roman" w:hAnsi="Times New Roman" w:cs="Times New Roman"/>
          <w:color w:val="000000"/>
        </w:rPr>
        <w:t xml:space="preserve"> is evolutionarily close to both the repeat units of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Therefore, a scenario describing the evolutionary change starts from the C-terminal repeat of an ancestral </w:t>
      </w:r>
      <w:proofErr w:type="spellStart"/>
      <w:r>
        <w:rPr>
          <w:rFonts w:ascii="Times New Roman" w:eastAsia="Times New Roman" w:hAnsi="Times New Roman" w:cs="Times New Roman"/>
          <w:color w:val="000000"/>
        </w:rPr>
        <w:t>Glt</w:t>
      </w:r>
      <w:proofErr w:type="spellEnd"/>
      <w:r>
        <w:rPr>
          <w:rFonts w:ascii="Times New Roman" w:eastAsia="Times New Roman" w:hAnsi="Times New Roman" w:cs="Times New Roman"/>
          <w:color w:val="000000"/>
        </w:rPr>
        <w:t xml:space="preserve">-symporter </w:t>
      </w:r>
      <w:sdt>
        <w:sdtPr>
          <w:tag w:val="goog_rdk_159"/>
          <w:id w:val="60138816"/>
        </w:sdtPr>
        <w:sdtEndPr/>
        <w:sdtContent>
          <w:del w:id="178" w:author="Claudio Bassot" w:date="2021-07-21T13:22:00Z">
            <w:r>
              <w:rPr>
                <w:rFonts w:ascii="Times New Roman" w:eastAsia="Times New Roman" w:hAnsi="Times New Roman" w:cs="Times New Roman"/>
                <w:color w:val="000000"/>
              </w:rPr>
              <w:delText>(</w:delText>
            </w:r>
          </w:del>
        </w:sdtContent>
      </w:sdt>
      <w:sdt>
        <w:sdtPr>
          <w:tag w:val="goog_rdk_160"/>
          <w:id w:val="-305018635"/>
        </w:sdtPr>
        <w:sdtEndPr/>
        <w:sdtContent>
          <w:del w:id="179"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S6 Fig</w:t>
      </w:r>
      <w:sdt>
        <w:sdtPr>
          <w:tag w:val="goog_rdk_161"/>
          <w:id w:val="-963342278"/>
        </w:sdtPr>
        <w:sdtEndPr/>
        <w:sdtContent>
          <w:del w:id="180"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 This repeat unit is then internally duplicated and fused followed by mutations to change the orientation </w:t>
      </w:r>
      <w:r>
        <w:rPr>
          <w:rFonts w:ascii="Times New Roman" w:eastAsia="Times New Roman" w:hAnsi="Times New Roman" w:cs="Times New Roman"/>
          <w:color w:val="000000"/>
        </w:rPr>
        <w:lastRenderedPageBreak/>
        <w:t xml:space="preserve">of the C-terminal-repeat, see </w:t>
      </w:r>
      <w:sdt>
        <w:sdtPr>
          <w:tag w:val="goog_rdk_162"/>
          <w:id w:val="1369334669"/>
        </w:sdtPr>
        <w:sdtEndPr/>
        <w:sdtContent>
          <w:del w:id="181"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63"/>
          <w:id w:val="1880585798"/>
        </w:sdtPr>
        <w:sdtEndPr/>
        <w:sdtContent>
          <w:del w:id="182"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64"/>
          <w:id w:val="-964879420"/>
        </w:sdtPr>
        <w:sdtEndPr/>
        <w:sdtContent>
          <w:del w:id="183" w:author="Claudio Bassot" w:date="2021-07-21T13:09:00Z">
            <w:r>
              <w:rPr>
                <w:rFonts w:ascii="Times New Roman" w:eastAsia="Times New Roman" w:hAnsi="Times New Roman" w:cs="Times New Roman"/>
                <w:color w:val="000000"/>
              </w:rPr>
              <w:delText>d</w:delText>
            </w:r>
          </w:del>
        </w:sdtContent>
      </w:sdt>
      <w:sdt>
        <w:sdtPr>
          <w:tag w:val="goog_rdk_165"/>
          <w:id w:val="2130968042"/>
        </w:sdtPr>
        <w:sdtEndPr/>
        <w:sdtContent>
          <w:ins w:id="184" w:author="Claudio Bassot" w:date="2021-07-21T13:09:00Z">
            <w:r>
              <w:rPr>
                <w:rFonts w:ascii="Times New Roman" w:eastAsia="Times New Roman" w:hAnsi="Times New Roman" w:cs="Times New Roman"/>
                <w:color w:val="000000"/>
              </w:rPr>
              <w:t>D</w:t>
            </w:r>
          </w:ins>
        </w:sdtContent>
      </w:sdt>
      <w:sdt>
        <w:sdtPr>
          <w:tag w:val="goog_rdk_166"/>
          <w:id w:val="1681471677"/>
        </w:sdtPr>
        <w:sdtEndPr/>
        <w:sdtContent>
          <w:del w:id="18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Asp_Al_exchanger</w:t>
      </w:r>
      <w:proofErr w:type="spellEnd"/>
      <w:r>
        <w:rPr>
          <w:rFonts w:ascii="Times New Roman" w:eastAsia="Times New Roman" w:hAnsi="Times New Roman" w:cs="Times New Roman"/>
          <w:color w:val="000000"/>
        </w:rPr>
        <w:t xml:space="preserve"> also has a recent internal duplication, most likely caused by an internal duplication starting from the N-terminal repeat unit. </w:t>
      </w:r>
    </w:p>
    <w:p w14:paraId="0000005D" w14:textId="77777777" w:rsidR="00C92779" w:rsidRDefault="00961E66">
      <w:pPr>
        <w:pStyle w:val="Heading3"/>
        <w:rPr>
          <w:color w:val="000000"/>
        </w:rPr>
      </w:pPr>
      <w:bookmarkStart w:id="186" w:name="_heading=h.2jxsxqh" w:colFirst="0" w:colLast="0"/>
      <w:bookmarkEnd w:id="186"/>
      <w:r>
        <w:rPr>
          <w:color w:val="000000"/>
        </w:rPr>
        <w:t>4) Changes in orientation in BART-fold by shuffling of repeats</w:t>
      </w:r>
    </w:p>
    <w:p w14:paraId="0000005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has an opposite orientation compared to all the other families of the BART fold-type (e.g.,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w:t>
      </w:r>
      <w:sdt>
        <w:sdtPr>
          <w:tag w:val="goog_rdk_167"/>
          <w:id w:val="-133952272"/>
        </w:sdtPr>
        <w:sdtEndPr/>
        <w:sdtContent>
          <w:del w:id="187"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68"/>
          <w:id w:val="-1706092265"/>
        </w:sdtPr>
        <w:sdtEndPr/>
        <w:sdtContent>
          <w:del w:id="188"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is similar to the C-terminal-repeat of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and vice versa </w:t>
      </w:r>
      <w:sdt>
        <w:sdtPr>
          <w:tag w:val="goog_rdk_169"/>
          <w:id w:val="-549230070"/>
        </w:sdtPr>
        <w:sdtEndPr/>
        <w:sdtContent>
          <w:del w:id="189"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70"/>
          <w:id w:val="1723798883"/>
        </w:sdtPr>
        <w:sdtEndPr/>
        <w:sdtContent>
          <w:ins w:id="190" w:author="Claudio Bassot" w:date="2021-07-21T13:10:00Z">
            <w:r>
              <w:rPr>
                <w:rFonts w:ascii="Times New Roman" w:eastAsia="Times New Roman" w:hAnsi="Times New Roman" w:cs="Times New Roman"/>
                <w:color w:val="000000"/>
              </w:rPr>
              <w:t>s</w:t>
            </w:r>
          </w:ins>
        </w:sdtContent>
      </w:sdt>
      <w:sdt>
        <w:sdtPr>
          <w:tag w:val="goog_rdk_171"/>
          <w:id w:val="-987856726"/>
        </w:sdtPr>
        <w:sdtEndPr/>
        <w:sdtContent>
          <w:del w:id="191" w:author="Claudio Bassot" w:date="2021-07-21T13:1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7 and S7</w:t>
      </w:r>
      <w:sdt>
        <w:sdtPr>
          <w:tag w:val="goog_rdk_172"/>
          <w:id w:val="1532222585"/>
        </w:sdtPr>
        <w:sdtEndPr/>
        <w:sdtContent>
          <w:del w:id="192"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This is also clear from the repeat network and the pairwise repeat alignments. This reciprocal similarity between the repeat units shows that there has occurred a recent shuffling of the repeat units causing the change in orientation, see Fig</w:t>
      </w:r>
      <w:sdt>
        <w:sdtPr>
          <w:tag w:val="goog_rdk_173"/>
          <w:id w:val="1985734130"/>
        </w:sdtPr>
        <w:sdtEndPr/>
        <w:sdtContent>
          <w:del w:id="193" w:author="Claudio Bassot" w:date="2021-07-21T13:11: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74"/>
          <w:id w:val="-328141384"/>
        </w:sdtPr>
        <w:sdtEndPr/>
        <w:sdtContent>
          <w:del w:id="194" w:author="Claudio Bassot" w:date="2021-07-21T13:11:00Z">
            <w:r>
              <w:rPr>
                <w:rFonts w:ascii="Times New Roman" w:eastAsia="Times New Roman" w:hAnsi="Times New Roman" w:cs="Times New Roman"/>
                <w:color w:val="000000"/>
              </w:rPr>
              <w:delText>7c</w:delText>
            </w:r>
          </w:del>
        </w:sdtContent>
      </w:sdt>
      <w:sdt>
        <w:sdtPr>
          <w:tag w:val="goog_rdk_175"/>
          <w:id w:val="-35044310"/>
        </w:sdtPr>
        <w:sdtEndPr/>
        <w:sdtContent>
          <w:ins w:id="195" w:author="Claudio Bassot" w:date="2021-07-21T13:11:00Z">
            <w:r>
              <w:rPr>
                <w:rFonts w:ascii="Times New Roman" w:eastAsia="Times New Roman" w:hAnsi="Times New Roman" w:cs="Times New Roman"/>
                <w:color w:val="000000"/>
              </w:rPr>
              <w:t>7C</w:t>
            </w:r>
          </w:ins>
        </w:sdtContent>
      </w:sdt>
      <w:r>
        <w:rPr>
          <w:rFonts w:ascii="Times New Roman" w:eastAsia="Times New Roman" w:hAnsi="Times New Roman" w:cs="Times New Roman"/>
          <w:color w:val="000000"/>
        </w:rPr>
        <w:t xml:space="preserve">. </w:t>
      </w:r>
    </w:p>
    <w:p w14:paraId="0000005F" w14:textId="77777777" w:rsidR="00C92779" w:rsidRDefault="00961E66">
      <w:pPr>
        <w:pStyle w:val="Heading3"/>
        <w:rPr>
          <w:color w:val="000000"/>
        </w:rPr>
      </w:pPr>
      <w:bookmarkStart w:id="196" w:name="_heading=h.z337ya" w:colFirst="0" w:colLast="0"/>
      <w:bookmarkEnd w:id="196"/>
      <w:r>
        <w:rPr>
          <w:color w:val="000000"/>
        </w:rPr>
        <w:t xml:space="preserve">5) Gain/loss of scaffold helices </w:t>
      </w:r>
    </w:p>
    <w:p w14:paraId="00000060"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It is generally assumed that the topology is conserved within a family </w:t>
      </w:r>
      <w:hyperlink r:id="rId36">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and PSE families have two distinct topologies </w:t>
      </w:r>
      <w:sdt>
        <w:sdtPr>
          <w:tag w:val="goog_rdk_176"/>
          <w:id w:val="1334339780"/>
        </w:sdtPr>
        <w:sdtEndPr/>
        <w:sdtContent>
          <w:del w:id="197" w:author="Claudio Bassot" w:date="2021-07-21T13:12:00Z">
            <w:r>
              <w:rPr>
                <w:rFonts w:ascii="Times New Roman" w:eastAsia="Times New Roman" w:hAnsi="Times New Roman" w:cs="Times New Roman"/>
                <w:color w:val="000000"/>
              </w:rPr>
              <w:delText>(Figure</w:delText>
            </w:r>
          </w:del>
        </w:sdtContent>
      </w:sdt>
      <w:r>
        <w:rPr>
          <w:rFonts w:ascii="Times New Roman" w:eastAsia="Times New Roman" w:hAnsi="Times New Roman" w:cs="Times New Roman"/>
          <w:color w:val="000000"/>
        </w:rPr>
        <w:t xml:space="preserve"> S8 Fig</w:t>
      </w:r>
      <w:sdt>
        <w:sdtPr>
          <w:tag w:val="goog_rdk_177"/>
          <w:id w:val="2013174991"/>
        </w:sdtPr>
        <w:sdtEndPr/>
        <w:sdtContent>
          <w:del w:id="198"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Therefore, these families were split into two subfamilies based on their topologies </w:t>
      </w:r>
      <w:sdt>
        <w:sdtPr>
          <w:tag w:val="goog_rdk_178"/>
          <w:id w:val="545418647"/>
        </w:sdtPr>
        <w:sdtEndPr/>
        <w:sdtContent>
          <w:del w:id="199"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79"/>
          <w:id w:val="-1932192636"/>
        </w:sdtPr>
        <w:sdtEndPr/>
        <w:sdtContent>
          <w:del w:id="200"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sdt>
        <w:sdtPr>
          <w:tag w:val="goog_rdk_180"/>
          <w:id w:val="1193186619"/>
        </w:sdtPr>
        <w:sdtEndPr/>
        <w:sdtContent>
          <w:del w:id="201" w:author="Claudio Bassot" w:date="2021-07-21T13:12:00Z">
            <w:r>
              <w:rPr>
                <w:rFonts w:ascii="Times New Roman" w:eastAsia="Times New Roman" w:hAnsi="Times New Roman" w:cs="Times New Roman"/>
                <w:color w:val="000000"/>
              </w:rPr>
              <w:delText xml:space="preserve">(Figure </w:delText>
            </w:r>
          </w:del>
        </w:sdtContent>
      </w:sdt>
      <w:r>
        <w:rPr>
          <w:rFonts w:ascii="Times New Roman" w:eastAsia="Times New Roman" w:hAnsi="Times New Roman" w:cs="Times New Roman"/>
          <w:color w:val="000000"/>
        </w:rPr>
        <w:t xml:space="preserve"> S8 a</w:t>
      </w:r>
      <w:r>
        <w:rPr>
          <w:rFonts w:ascii="Times New Roman" w:eastAsia="Times New Roman" w:hAnsi="Times New Roman" w:cs="Times New Roman"/>
        </w:rPr>
        <w:t>nd S9 Figs</w:t>
      </w:r>
      <w:sdt>
        <w:sdtPr>
          <w:tag w:val="goog_rdk_181"/>
          <w:id w:val="1669143222"/>
        </w:sdtPr>
        <w:sdtEndPr/>
        <w:sdtContent>
          <w:del w:id="202"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sdt>
        <w:sdtPr>
          <w:tag w:val="goog_rdk_182"/>
          <w:id w:val="264587657"/>
        </w:sdtPr>
        <w:sdtEndPr/>
        <w:sdtContent>
          <w:del w:id="203" w:author="Claudio Bassot" w:date="2021-07-21T13:12:00Z">
            <w:r>
              <w:rPr>
                <w:rFonts w:ascii="Times New Roman" w:eastAsia="Times New Roman" w:hAnsi="Times New Roman" w:cs="Times New Roman"/>
                <w:color w:val="000000"/>
              </w:rPr>
              <w:delText>(</w:delText>
            </w:r>
          </w:del>
        </w:sdtContent>
      </w:sdt>
      <w:sdt>
        <w:sdtPr>
          <w:tag w:val="goog_rdk_183"/>
          <w:id w:val="1407112242"/>
        </w:sdtPr>
        <w:sdtEndPr/>
        <w:sdtContent>
          <w:del w:id="204"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S10 Fig</w:t>
      </w:r>
      <w:sdt>
        <w:sdtPr>
          <w:tag w:val="goog_rdk_184"/>
          <w:id w:val="-141422481"/>
        </w:sdtPr>
        <w:sdtEndPr/>
        <w:sdtContent>
          <w:del w:id="205"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61" w14:textId="77777777" w:rsidR="00C92779" w:rsidRDefault="00961E66">
      <w:pPr>
        <w:pStyle w:val="Heading2"/>
        <w:rPr>
          <w:color w:val="000000"/>
        </w:rPr>
      </w:pPr>
      <w:bookmarkStart w:id="206" w:name="_heading=h.3j2qqm3" w:colFirst="0" w:colLast="0"/>
      <w:bookmarkEnd w:id="206"/>
      <w:r>
        <w:rPr>
          <w:rFonts w:ascii="Times New Roman" w:eastAsia="Times New Roman" w:hAnsi="Times New Roman" w:cs="Times New Roman"/>
          <w:color w:val="000000"/>
        </w:rPr>
        <w:t>Conclusion</w:t>
      </w:r>
    </w:p>
    <w:p w14:paraId="0000006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6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sdt>
        <w:sdtPr>
          <w:tag w:val="goog_rdk_185"/>
          <w:id w:val="-862433508"/>
        </w:sdtPr>
        <w:sdtEndPr/>
        <w:sdtContent>
          <w:del w:id="207" w:author="Claudio Bassot" w:date="2021-07-21T13:1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Fig</w:t>
      </w:r>
      <w:sdt>
        <w:sdtPr>
          <w:tag w:val="goog_rdk_186"/>
          <w:id w:val="982121110"/>
        </w:sdtPr>
        <w:sdtEndPr/>
        <w:sdtContent>
          <w:del w:id="208"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w:t>
      </w:r>
      <w:r>
        <w:rPr>
          <w:rFonts w:ascii="Times New Roman" w:eastAsia="Times New Roman" w:hAnsi="Times New Roman" w:cs="Times New Roman"/>
          <w:color w:val="000000"/>
        </w:rPr>
        <w:lastRenderedPageBreak/>
        <w:t xml:space="preserve">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14:paraId="0000006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14:paraId="00000065" w14:textId="77777777" w:rsidR="00C92779" w:rsidRDefault="00C92779">
      <w:pPr>
        <w:pStyle w:val="Heading2"/>
        <w:spacing w:after="200" w:line="360" w:lineRule="auto"/>
        <w:jc w:val="both"/>
        <w:rPr>
          <w:rFonts w:ascii="Times New Roman" w:eastAsia="Times New Roman" w:hAnsi="Times New Roman" w:cs="Times New Roman"/>
          <w:color w:val="000000"/>
        </w:rPr>
      </w:pPr>
      <w:bookmarkStart w:id="209" w:name="_heading=h.1y810tw" w:colFirst="0" w:colLast="0"/>
      <w:bookmarkEnd w:id="209"/>
    </w:p>
    <w:p w14:paraId="00000066" w14:textId="77777777" w:rsidR="00C92779" w:rsidRDefault="00961E66">
      <w:pPr>
        <w:pStyle w:val="Heading2"/>
        <w:spacing w:after="200" w:line="360" w:lineRule="auto"/>
        <w:jc w:val="both"/>
        <w:rPr>
          <w:color w:val="000000"/>
        </w:rPr>
      </w:pPr>
      <w:bookmarkStart w:id="210" w:name="_heading=h.4i7ojhp" w:colFirst="0" w:colLast="0"/>
      <w:bookmarkEnd w:id="210"/>
      <w:r>
        <w:rPr>
          <w:rFonts w:ascii="Times New Roman" w:eastAsia="Times New Roman" w:hAnsi="Times New Roman" w:cs="Times New Roman"/>
          <w:color w:val="000000"/>
        </w:rPr>
        <w:t>Materials and Methods</w:t>
      </w:r>
    </w:p>
    <w:p w14:paraId="00000067" w14:textId="77777777" w:rsidR="00C92779" w:rsidRDefault="00961E66">
      <w:pPr>
        <w:pStyle w:val="Heading3"/>
        <w:spacing w:after="0"/>
        <w:rPr>
          <w:color w:val="000000"/>
        </w:rPr>
      </w:pPr>
      <w:bookmarkStart w:id="211" w:name="_heading=h.2xcytpi" w:colFirst="0" w:colLast="0"/>
      <w:bookmarkEnd w:id="211"/>
      <w:r>
        <w:rPr>
          <w:color w:val="000000"/>
        </w:rPr>
        <w:t>1) Topology annotations of families and subfamilies.</w:t>
      </w:r>
    </w:p>
    <w:p w14:paraId="0000006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sdt>
        <w:sdtPr>
          <w:tag w:val="goog_rdk_187"/>
          <w:id w:val="-1033566607"/>
        </w:sdtPr>
        <w:sdtEndPr/>
        <w:sdtContent>
          <w:del w:id="212" w:author="Claudio Bassot" w:date="2021-07-21T13:4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p>
    <w:p w14:paraId="00000069"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14:paraId="0000006A"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Improved classification of CPA/AT transporters</w:t>
      </w:r>
    </w:p>
    <w:p w14:paraId="0000006B"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Generating a final topology. </w:t>
      </w:r>
    </w:p>
    <w:p w14:paraId="0000006C"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14:paraId="0000006D"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14:paraId="0000006E" w14:textId="77777777" w:rsidR="00C92779" w:rsidRDefault="00961E66">
      <w:pPr>
        <w:pStyle w:val="Heading3"/>
        <w:widowControl w:val="0"/>
        <w:rPr>
          <w:color w:val="000000"/>
        </w:rPr>
      </w:pPr>
      <w:bookmarkStart w:id="213" w:name="_heading=h.1ci93xb" w:colFirst="0" w:colLast="0"/>
      <w:bookmarkEnd w:id="213"/>
      <w:proofErr w:type="spellStart"/>
      <w:r>
        <w:rPr>
          <w:color w:val="000000"/>
        </w:rPr>
        <w:t>i</w:t>
      </w:r>
      <w:proofErr w:type="spellEnd"/>
      <w:r>
        <w:rPr>
          <w:color w:val="000000"/>
        </w:rPr>
        <w:t>) Identification of Pfam subfamilies, each with a unique topology and assignment of initial topologies</w:t>
      </w:r>
    </w:p>
    <w:p w14:paraId="0000006F"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We extracted reference proteome sequences from the 13 Pfam families in the CPA/AT clan </w:t>
      </w:r>
      <w:hyperlink r:id="rId37">
        <w:r>
          <w:rPr>
            <w:rFonts w:ascii="Times New Roman" w:eastAsia="Times New Roman" w:hAnsi="Times New Roman" w:cs="Times New Roman"/>
            <w:color w:val="000000"/>
          </w:rPr>
          <w:t>[37,39]</w:t>
        </w:r>
      </w:hyperlink>
      <w:r>
        <w:rPr>
          <w:rFonts w:ascii="Times New Roman" w:eastAsia="Times New Roman" w:hAnsi="Times New Roman" w:cs="Times New Roman"/>
          <w:color w:val="000000"/>
        </w:rPr>
        <w:t xml:space="preserve">. The reference proteomes are complete proteomes that represent taxonomic diversity. In </w:t>
      </w:r>
      <w:r>
        <w:rPr>
          <w:rFonts w:ascii="Times New Roman" w:eastAsia="Times New Roman" w:hAnsi="Times New Roman" w:cs="Times New Roman"/>
          <w:color w:val="000000"/>
        </w:rPr>
        <w:lastRenderedPageBreak/>
        <w:t xml:space="preserve">particular, they include the well-studied model organisms that are of biomedical and biotechnological interest. Fragments, sequences with &lt;75% Pfam domain coverage, and highly similar sequences (&gt;90% identity) were excluded. The remaining sequences were clustered at 30% identity using </w:t>
      </w:r>
      <w:proofErr w:type="spellStart"/>
      <w:r>
        <w:rPr>
          <w:rFonts w:ascii="Times New Roman" w:eastAsia="Times New Roman" w:hAnsi="Times New Roman" w:cs="Times New Roman"/>
          <w:color w:val="000000"/>
        </w:rPr>
        <w:t>blastclust</w:t>
      </w:r>
      <w:proofErr w:type="spellEnd"/>
      <w:r>
        <w:rPr>
          <w:rFonts w:ascii="Times New Roman" w:eastAsia="Times New Roman" w:hAnsi="Times New Roman" w:cs="Times New Roman"/>
          <w:color w:val="000000"/>
        </w:rPr>
        <w:t xml:space="preserve"> </w:t>
      </w:r>
      <w:hyperlink r:id="rId38">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to generate a seed MSA</w:t>
      </w:r>
      <w:hyperlink r:id="rId39">
        <w:r>
          <w:rPr>
            <w:rFonts w:ascii="Times New Roman" w:eastAsia="Times New Roman" w:hAnsi="Times New Roman" w:cs="Times New Roman"/>
            <w:color w:val="000000"/>
          </w:rPr>
          <w:t>[41]</w:t>
        </w:r>
      </w:hyperlink>
      <w:r>
        <w:rPr>
          <w:rFonts w:ascii="Times New Roman" w:eastAsia="Times New Roman" w:hAnsi="Times New Roman" w:cs="Times New Roman"/>
          <w:color w:val="000000"/>
        </w:rPr>
        <w:t xml:space="preserve">. Topologies for all the members of the families were predicted using TOPCONS2  </w:t>
      </w:r>
      <w:hyperlink r:id="rId40">
        <w:r>
          <w:rPr>
            <w:rFonts w:ascii="Times New Roman" w:eastAsia="Times New Roman" w:hAnsi="Times New Roman" w:cs="Times New Roman"/>
            <w:color w:val="000000"/>
          </w:rPr>
          <w:t>[42]</w:t>
        </w:r>
      </w:hyperlink>
      <w:r>
        <w:rPr>
          <w:rFonts w:ascii="Times New Roman" w:eastAsia="Times New Roman" w:hAnsi="Times New Roman" w:cs="Times New Roman"/>
          <w:color w:val="000000"/>
        </w:rPr>
        <w:t>.  It is important that seed MSA represents the full-length sequence to map the complete topology.</w:t>
      </w:r>
    </w:p>
    <w:p w14:paraId="00000070" w14:textId="6C74A15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topologies were mapped on to the seed MSA to get a topology alignment.  A phylogenetic tree is generated from the seed MSA using the </w:t>
      </w:r>
      <w:sdt>
        <w:sdtPr>
          <w:tag w:val="goog_rdk_188"/>
          <w:id w:val="1537386524"/>
          <w:showingPlcHdr/>
        </w:sdtPr>
        <w:sdtEndPr/>
        <w:sdtContent>
          <w:r w:rsidR="00AE1891">
            <w:t xml:space="preserve">     </w:t>
          </w:r>
        </w:sdtContent>
      </w:sdt>
      <w:sdt>
        <w:sdtPr>
          <w:tag w:val="goog_rdk_189"/>
          <w:id w:val="-1720740141"/>
        </w:sdtPr>
        <w:sdtEndPr/>
        <w:sdtContent>
          <w:proofErr w:type="spellStart"/>
          <w:ins w:id="214" w:author="Claudio Bassot" w:date="2021-07-21T23:18:00Z">
            <w:r>
              <w:rPr>
                <w:rFonts w:ascii="Times New Roman" w:eastAsia="Times New Roman" w:hAnsi="Times New Roman" w:cs="Times New Roman"/>
                <w:color w:val="000000"/>
              </w:rPr>
              <w:t>FastTree</w:t>
            </w:r>
            <w:proofErr w:type="spellEnd"/>
            <w:r>
              <w:rPr>
                <w:rFonts w:ascii="Times New Roman" w:eastAsia="Times New Roman" w:hAnsi="Times New Roman" w:cs="Times New Roman"/>
                <w:color w:val="000000"/>
              </w:rPr>
              <w:t xml:space="preserve"> </w:t>
            </w:r>
          </w:ins>
        </w:sdtContent>
      </w:sdt>
      <w:sdt>
        <w:sdtPr>
          <w:tag w:val="goog_rdk_190"/>
          <w:id w:val="-1908762603"/>
        </w:sdtPr>
        <w:sdtEndPr/>
        <w:sdtContent/>
      </w:sdt>
      <w:r>
        <w:rPr>
          <w:rFonts w:ascii="Times New Roman" w:eastAsia="Times New Roman" w:hAnsi="Times New Roman" w:cs="Times New Roman"/>
          <w:color w:val="000000"/>
        </w:rPr>
        <w:t>program</w:t>
      </w:r>
      <w:sdt>
        <w:sdtPr>
          <w:tag w:val="goog_rdk_191"/>
          <w:id w:val="1595361705"/>
        </w:sdtPr>
        <w:sdtEndPr/>
        <w:sdtContent>
          <w:ins w:id="215" w:author="Microsoft Office User" w:date="2021-07-23T21:23:00Z">
            <w:r w:rsidR="00AE1891">
              <w:t xml:space="preserve"> [43]</w:t>
            </w:r>
          </w:ins>
          <w:ins w:id="216" w:author="Claudio Bassot" w:date="2021-07-21T23:19:00Z">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sdt>
        <w:sdtPr>
          <w:tag w:val="goog_rdk_192"/>
          <w:id w:val="889615402"/>
        </w:sdtPr>
        <w:sdtEndPr/>
        <w:sdtContent>
          <w:del w:id="217" w:author="Claudio Bassot" w:date="2021-07-21T13:5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93"/>
          <w:id w:val="-1228296448"/>
        </w:sdtPr>
        <w:sdtEndPr/>
        <w:sdtContent>
          <w:del w:id="218" w:author="Claudio Bassot" w:date="2021-07-21T13:5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194"/>
          <w:id w:val="-202486129"/>
        </w:sdtPr>
        <w:sdtEndPr/>
        <w:sdtContent>
          <w:ins w:id="219" w:author="Claudio Bassot" w:date="2021-07-21T13:50:00Z">
            <w:r>
              <w:rPr>
                <w:rFonts w:ascii="Times New Roman" w:eastAsia="Times New Roman" w:hAnsi="Times New Roman" w:cs="Times New Roman"/>
                <w:color w:val="000000"/>
              </w:rPr>
              <w:t>A</w:t>
            </w:r>
          </w:ins>
        </w:sdtContent>
      </w:sdt>
      <w:sdt>
        <w:sdtPr>
          <w:tag w:val="goog_rdk_195"/>
          <w:id w:val="163141430"/>
        </w:sdtPr>
        <w:sdtEndPr/>
        <w:sdtContent>
          <w:del w:id="220" w:author="Claudio Bassot" w:date="2021-07-21T13:50: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w:t>
      </w:r>
    </w:p>
    <w:p w14:paraId="00000071" w14:textId="77777777" w:rsidR="00C92779" w:rsidRDefault="00961E66">
      <w:pPr>
        <w:pStyle w:val="Heading3"/>
        <w:rPr>
          <w:color w:val="000000"/>
        </w:rPr>
      </w:pPr>
      <w:bookmarkStart w:id="221" w:name="_heading=h.3whwml4" w:colFirst="0" w:colLast="0"/>
      <w:bookmarkEnd w:id="221"/>
      <w:r>
        <w:rPr>
          <w:color w:val="000000"/>
        </w:rPr>
        <w:t>ii) Improved classification of the CPA/AT transporters:</w:t>
      </w:r>
    </w:p>
    <w:p w14:paraId="00000072" w14:textId="36764A80"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representative sequence for each family was selected. In the case of families with a known structure, this sequence was selected. In cases without a known structure, the top hit from a single search with </w:t>
      </w:r>
      <w:proofErr w:type="spellStart"/>
      <w:r>
        <w:rPr>
          <w:rFonts w:ascii="Times New Roman" w:eastAsia="Times New Roman" w:hAnsi="Times New Roman" w:cs="Times New Roman"/>
          <w:color w:val="000000"/>
        </w:rPr>
        <w:t>HMMsearch</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22" w:author="Microsoft Office User" w:date="2021-07-23T21:26:00Z">
        <w:r w:rsidR="00AE1891">
          <w:rPr>
            <w:rFonts w:ascii="Times New Roman" w:eastAsia="Times New Roman" w:hAnsi="Times New Roman" w:cs="Times New Roman"/>
            <w:color w:val="000000"/>
          </w:rPr>
          <w:t>4</w:t>
        </w:r>
      </w:ins>
      <w:del w:id="223" w:author="Microsoft Office User" w:date="2021-07-23T21:26: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against </w:t>
      </w:r>
      <w:proofErr w:type="spellStart"/>
      <w:r>
        <w:rPr>
          <w:rFonts w:ascii="Times New Roman" w:eastAsia="Times New Roman" w:hAnsi="Times New Roman" w:cs="Times New Roman"/>
          <w:color w:val="000000"/>
        </w:rPr>
        <w:t>Uniprot</w:t>
      </w:r>
      <w:proofErr w:type="spellEnd"/>
      <w:r>
        <w:rPr>
          <w:rFonts w:ascii="Times New Roman" w:eastAsia="Times New Roman" w:hAnsi="Times New Roman" w:cs="Times New Roman"/>
          <w:color w:val="000000"/>
        </w:rPr>
        <w:t xml:space="preserve"> was used. The representative sequence of each family was searched against Uniclust30 </w:t>
      </w:r>
      <w:hyperlink r:id="rId41">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"https://paperpile.com/c/TInP4P/7jXIn" \h </w:instrText>
      </w:r>
      <w:r>
        <w:fldChar w:fldCharType="separate"/>
      </w:r>
      <w:r>
        <w:rPr>
          <w:rFonts w:ascii="Times New Roman" w:eastAsia="Times New Roman" w:hAnsi="Times New Roman" w:cs="Times New Roman"/>
          <w:color w:val="000000"/>
        </w:rPr>
        <w:t>[4</w:t>
      </w:r>
      <w:ins w:id="224" w:author="Microsoft Office User" w:date="2021-07-23T21:26:00Z">
        <w:r w:rsidR="00AE1891">
          <w:rPr>
            <w:rFonts w:ascii="Times New Roman" w:eastAsia="Times New Roman" w:hAnsi="Times New Roman" w:cs="Times New Roman"/>
            <w:color w:val="000000"/>
          </w:rPr>
          <w:t>5</w:t>
        </w:r>
      </w:ins>
      <w:del w:id="225" w:author="Microsoft Office User" w:date="2021-07-23T21:26: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E-value cut-off of 0.001 and 3 iterations generating the family MSA.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for the family MSA was calculated using cd-hit </w:t>
      </w:r>
      <w:hyperlink r:id="rId42">
        <w:r>
          <w:rPr>
            <w:rFonts w:ascii="Times New Roman" w:eastAsia="Times New Roman" w:hAnsi="Times New Roman" w:cs="Times New Roman"/>
            <w:color w:val="000000"/>
          </w:rPr>
          <w:t>[45]</w:t>
        </w:r>
      </w:hyperlink>
      <w:r>
        <w:rPr>
          <w:rFonts w:ascii="Times New Roman" w:eastAsia="Times New Roman" w:hAnsi="Times New Roman" w:cs="Times New Roman"/>
          <w:color w:val="000000"/>
        </w:rPr>
        <w:t xml:space="preserve"> with an identity cutoff of 0.62 and a word length of 4.</w:t>
      </w:r>
    </w:p>
    <w:p w14:paraId="0000007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We used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version 3.2.0 </w:t>
      </w:r>
      <w:hyperlink r:id="rId43">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4">
        <w:r>
          <w:rPr>
            <w:rFonts w:ascii="Times New Roman" w:eastAsia="Times New Roman" w:hAnsi="Times New Roman" w:cs="Times New Roman"/>
            <w:color w:val="000000"/>
          </w:rPr>
          <w:t>[5]</w:t>
        </w:r>
      </w:hyperlink>
      <w:r>
        <w:rPr>
          <w:rFonts w:ascii="Times New Roman" w:eastAsia="Times New Roman" w:hAnsi="Times New Roman" w:cs="Times New Roman"/>
          <w:color w:val="000000"/>
        </w:rPr>
        <w:t>. We wanted to search for new Pfam families that are not yet assigned to be part of CPA/AT clan.</w:t>
      </w:r>
    </w:p>
    <w:p w14:paraId="0000007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Pfam clans are not always updated.</w:t>
      </w:r>
      <w:sdt>
        <w:sdtPr>
          <w:tag w:val="goog_rdk_196"/>
          <w:id w:val="228594020"/>
        </w:sdtPr>
        <w:sdtEndPr/>
        <w:sdtContent>
          <w:del w:id="226" w:author="Claudio Bassot" w:date="2021-07-22T09:21: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We updated the Pfam clan CPA/AT by adding a few more Pfam families.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alignments clearly showed that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PF03788</w:t>
      </w:r>
      <w:r>
        <w:rPr>
          <w:rFonts w:ascii="Times New Roman" w:eastAsia="Times New Roman" w:hAnsi="Times New Roman" w:cs="Times New Roman"/>
          <w:color w:val="000000"/>
        </w:rPr>
        <w:t xml:space="preserve">), </w:t>
      </w:r>
      <w:sdt>
        <w:sdtPr>
          <w:tag w:val="goog_rdk_197"/>
          <w:id w:val="2061130722"/>
        </w:sdtPr>
        <w:sdtEndPr/>
        <w:sdtContent>
          <w:del w:id="227" w:author="Claudio Bassot" w:date="2021-07-22T09:23:00Z">
            <w:r>
              <w:rPr>
                <w:rFonts w:ascii="Times New Roman" w:eastAsia="Times New Roman" w:hAnsi="Times New Roman" w:cs="Times New Roman"/>
                <w:color w:val="000000"/>
              </w:rPr>
              <w:delText>Lrgb</w:delText>
            </w:r>
          </w:del>
        </w:sdtContent>
      </w:sdt>
      <w:sdt>
        <w:sdtPr>
          <w:tag w:val="goog_rdk_198"/>
          <w:id w:val="1177924711"/>
        </w:sdtPr>
        <w:sdtEndPr/>
        <w:sdtContent>
          <w:proofErr w:type="spellStart"/>
          <w:ins w:id="228" w:author="Claudio Bassot" w:date="2021-07-22T09:23:00Z">
            <w:r>
              <w:rPr>
                <w:rFonts w:ascii="Times New Roman" w:eastAsia="Times New Roman" w:hAnsi="Times New Roman" w:cs="Times New Roman"/>
                <w:color w:val="000000"/>
              </w:rPr>
              <w:t>LrgB</w:t>
            </w:r>
          </w:ins>
          <w:proofErr w:type="spellEnd"/>
        </w:sdtContent>
      </w:sdt>
      <w:r>
        <w:rPr>
          <w:rFonts w:ascii="Times New Roman" w:eastAsia="Times New Roman" w:hAnsi="Times New Roman" w:cs="Times New Roman"/>
          <w:color w:val="000000"/>
        </w:rPr>
        <w:t>(PF04172)</w:t>
      </w:r>
      <w:r>
        <w:rPr>
          <w:rFonts w:ascii="Times New Roman" w:eastAsia="Times New Roman" w:hAnsi="Times New Roman" w:cs="Times New Roman"/>
          <w:b/>
          <w:color w:val="000000"/>
          <w:sz w:val="26"/>
          <w:szCs w:val="26"/>
        </w:rPr>
        <w:t xml:space="preserve">, </w:t>
      </w:r>
      <w:sdt>
        <w:sdtPr>
          <w:tag w:val="goog_rdk_199"/>
          <w:id w:val="1243989102"/>
        </w:sdtPr>
        <w:sdtEndPr/>
        <w:sdtContent>
          <w:del w:id="229" w:author="Claudio Bassot" w:date="2021-07-22T09:23:00Z">
            <w:r>
              <w:rPr>
                <w:rFonts w:ascii="Times New Roman" w:eastAsia="Times New Roman" w:hAnsi="Times New Roman" w:cs="Times New Roman"/>
                <w:color w:val="000000"/>
              </w:rPr>
              <w:delText xml:space="preserve">Abrb </w:delText>
            </w:r>
          </w:del>
        </w:sdtContent>
      </w:sdt>
      <w:sdt>
        <w:sdtPr>
          <w:tag w:val="goog_rdk_200"/>
          <w:id w:val="-832683419"/>
        </w:sdtPr>
        <w:sdtEndPr/>
        <w:sdtContent>
          <w:proofErr w:type="spellStart"/>
          <w:ins w:id="230" w:author="Claudio Bassot" w:date="2021-07-22T09:23:00Z">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(PF05145) and 2HCT (PF03390) are evolutionarily related to  Pfam CPA/AT clan. 2HCT family has not been classified into any Pfam family. The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family has been misclassified into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clan in Pfam.  New families that are added to the CPA/AT clan went through the previous step to annotate their initial topology and check if they have topology variations within the family.</w:t>
      </w:r>
    </w:p>
    <w:p w14:paraId="00000075" w14:textId="77777777" w:rsidR="00C92779" w:rsidRDefault="00961E66">
      <w:pPr>
        <w:pStyle w:val="Heading3"/>
        <w:rPr>
          <w:color w:val="000000"/>
        </w:rPr>
      </w:pPr>
      <w:bookmarkStart w:id="231" w:name="_heading=h.2bn6wsx" w:colFirst="0" w:colLast="0"/>
      <w:bookmarkEnd w:id="231"/>
      <w:r>
        <w:rPr>
          <w:color w:val="000000"/>
        </w:rPr>
        <w:t xml:space="preserve">iii) Generating final topology: </w:t>
      </w:r>
    </w:p>
    <w:p w14:paraId="0000007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next step was to identify the missing, broken/reentrant helices if any. The representative sequence of the family/subfamily was searched against the PDBmmCIF70_22_May database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t>
      </w:r>
      <w:hyperlink r:id="rId45">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a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database that belongs to the </w:t>
      </w:r>
      <w:proofErr w:type="spellStart"/>
      <w:r>
        <w:rPr>
          <w:rFonts w:ascii="Times New Roman" w:eastAsia="Times New Roman" w:hAnsi="Times New Roman" w:cs="Times New Roman"/>
          <w:color w:val="000000"/>
        </w:rPr>
        <w:t>HHsuite</w:t>
      </w:r>
      <w:proofErr w:type="spellEnd"/>
      <w:r>
        <w:rPr>
          <w:rFonts w:ascii="Times New Roman" w:eastAsia="Times New Roman" w:hAnsi="Times New Roman" w:cs="Times New Roman"/>
          <w:color w:val="000000"/>
        </w:rPr>
        <w:t xml:space="preserv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14:paraId="0000007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78" w14:textId="7314DF9F"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r>
        <w:fldChar w:fldCharType="begin"/>
      </w:r>
      <w:r>
        <w:instrText xml:space="preserve"> HYPERLINK "https://paperpile.com/c/TInP4P/TODEP" \h </w:instrText>
      </w:r>
      <w:r>
        <w:fldChar w:fldCharType="separate"/>
      </w:r>
      <w:r>
        <w:rPr>
          <w:rFonts w:ascii="Times New Roman" w:eastAsia="Times New Roman" w:hAnsi="Times New Roman" w:cs="Times New Roman"/>
          <w:color w:val="000000"/>
        </w:rPr>
        <w:t>[4</w:t>
      </w:r>
      <w:ins w:id="232" w:author="Microsoft Office User" w:date="2021-07-23T21:27:00Z">
        <w:r w:rsidR="00AE1891">
          <w:rPr>
            <w:rFonts w:ascii="Times New Roman" w:eastAsia="Times New Roman" w:hAnsi="Times New Roman" w:cs="Times New Roman"/>
            <w:color w:val="000000"/>
          </w:rPr>
          <w:t>7</w:t>
        </w:r>
      </w:ins>
      <w:del w:id="233" w:author="Microsoft Office User" w:date="2021-07-23T21:27: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is chosen based on the dominating composition in the </w:t>
      </w:r>
      <w:r>
        <w:rPr>
          <w:rFonts w:ascii="Times New Roman" w:eastAsia="Times New Roman" w:hAnsi="Times New Roman" w:cs="Times New Roman"/>
          <w:color w:val="000000"/>
        </w:rPr>
        <w:lastRenderedPageBreak/>
        <w:t xml:space="preserve">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sdt>
        <w:sdtPr>
          <w:tag w:val="goog_rdk_201"/>
          <w:id w:val="2073004481"/>
        </w:sdtPr>
        <w:sdtEndPr/>
        <w:sdtContent>
          <w:del w:id="234" w:author="Claudio Bassot" w:date="2021-07-21T13:52:00Z">
            <w:r>
              <w:rPr>
                <w:rFonts w:ascii="Times New Roman" w:eastAsia="Times New Roman" w:hAnsi="Times New Roman" w:cs="Times New Roman"/>
                <w:color w:val="000000"/>
              </w:rPr>
              <w:delText>(</w:delText>
            </w:r>
          </w:del>
        </w:sdtContent>
      </w:sdt>
      <w:sdt>
        <w:sdtPr>
          <w:tag w:val="goog_rdk_202"/>
          <w:id w:val="84508388"/>
        </w:sdtPr>
        <w:sdtEndPr/>
        <w:sdtContent>
          <w:ins w:id="235" w:author="Claudio Bassot" w:date="2021-07-21T13:52:00Z">
            <w:r>
              <w:rPr>
                <w:rFonts w:ascii="Times New Roman" w:eastAsia="Times New Roman" w:hAnsi="Times New Roman" w:cs="Times New Roman"/>
                <w:color w:val="000000"/>
              </w:rPr>
              <w:t xml:space="preserve">S2 </w:t>
            </w:r>
          </w:ins>
        </w:sdtContent>
      </w:sdt>
      <w:r>
        <w:rPr>
          <w:rFonts w:ascii="Times New Roman" w:eastAsia="Times New Roman" w:hAnsi="Times New Roman" w:cs="Times New Roman"/>
          <w:color w:val="000000"/>
        </w:rPr>
        <w:t>Table</w:t>
      </w:r>
      <w:sdt>
        <w:sdtPr>
          <w:tag w:val="goog_rdk_203"/>
          <w:id w:val="1042029954"/>
        </w:sdtPr>
        <w:sdtEndPr/>
        <w:sdtContent>
          <w:del w:id="236" w:author="Claudio Bassot" w:date="2021-07-21T13:52:00Z">
            <w:r>
              <w:rPr>
                <w:rFonts w:ascii="Times New Roman" w:eastAsia="Times New Roman" w:hAnsi="Times New Roman" w:cs="Times New Roman"/>
                <w:color w:val="000000"/>
              </w:rPr>
              <w:delText xml:space="preserve"> S2)</w:delText>
            </w:r>
          </w:del>
        </w:sdtContent>
      </w:sdt>
      <w:r>
        <w:rPr>
          <w:rFonts w:ascii="Times New Roman" w:eastAsia="Times New Roman" w:hAnsi="Times New Roman" w:cs="Times New Roman"/>
          <w:color w:val="000000"/>
        </w:rPr>
        <w:t xml:space="preserve">. Based on the classification of broken/reentrant type, missing helices were added, and the orientations were corrected. The final topology was then inferred for all families </w:t>
      </w:r>
      <w:sdt>
        <w:sdtPr>
          <w:tag w:val="goog_rdk_204"/>
          <w:id w:val="1444579619"/>
        </w:sdtPr>
        <w:sdtEndPr/>
        <w:sdtContent>
          <w:del w:id="237"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5"/>
          <w:id w:val="1940338305"/>
        </w:sdtPr>
        <w:sdtEndPr/>
        <w:sdtContent>
          <w:del w:id="238" w:author="Claudio Bassot" w:date="2021-07-21T13:5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06"/>
          <w:id w:val="1077562288"/>
        </w:sdtPr>
        <w:sdtEndPr/>
        <w:sdtContent>
          <w:ins w:id="239" w:author="Claudio Bassot" w:date="2021-07-21T13:53:00Z">
            <w:r>
              <w:rPr>
                <w:rFonts w:ascii="Times New Roman" w:eastAsia="Times New Roman" w:hAnsi="Times New Roman" w:cs="Times New Roman"/>
                <w:color w:val="000000"/>
              </w:rPr>
              <w:t>A</w:t>
            </w:r>
          </w:ins>
        </w:sdtContent>
      </w:sdt>
      <w:sdt>
        <w:sdtPr>
          <w:tag w:val="goog_rdk_207"/>
          <w:id w:val="-379245558"/>
        </w:sdtPr>
        <w:sdtEndPr/>
        <w:sdtContent>
          <w:del w:id="240" w:author="Claudio Bassot" w:date="2021-07-21T13:53: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is assigned based on the N-termini. </w:t>
      </w:r>
    </w:p>
    <w:p w14:paraId="00000079" w14:textId="77777777" w:rsidR="00C92779" w:rsidRDefault="00961E66">
      <w:pPr>
        <w:pStyle w:val="Heading3"/>
        <w:rPr>
          <w:color w:val="000000"/>
        </w:rPr>
      </w:pPr>
      <w:bookmarkStart w:id="241" w:name="_heading=h.qsh70q" w:colFirst="0" w:colLast="0"/>
      <w:bookmarkEnd w:id="241"/>
      <w:r>
        <w:rPr>
          <w:color w:val="000000"/>
        </w:rPr>
        <w:t>iv) Identification of core, scaffold subdomains and inverted repeat units from known structures:</w:t>
      </w:r>
    </w:p>
    <w:p w14:paraId="0000007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sdt>
        <w:sdtPr>
          <w:tag w:val="goog_rdk_208"/>
          <w:id w:val="-841083303"/>
        </w:sdtPr>
        <w:sdtEndPr/>
        <w:sdtContent>
          <w:del w:id="242"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9"/>
          <w:id w:val="-1296208606"/>
        </w:sdtPr>
        <w:sdtEndPr/>
        <w:sdtContent>
          <w:del w:id="243" w:author="Claudio Bassot" w:date="2021-07-21T13:52: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9</w:t>
      </w:r>
      <w:sdt>
        <w:sdtPr>
          <w:tag w:val="goog_rdk_210"/>
          <w:id w:val="411890011"/>
        </w:sdtPr>
        <w:sdtEndPr/>
        <w:sdtContent>
          <w:del w:id="244" w:author="Claudio Bassot" w:date="2021-07-21T13:52:00Z">
            <w:r>
              <w:rPr>
                <w:rFonts w:ascii="Times New Roman" w:eastAsia="Times New Roman" w:hAnsi="Times New Roman" w:cs="Times New Roman"/>
                <w:color w:val="000000"/>
              </w:rPr>
              <w:delText>a</w:delText>
            </w:r>
          </w:del>
        </w:sdtContent>
      </w:sdt>
      <w:sdt>
        <w:sdtPr>
          <w:tag w:val="goog_rdk_211"/>
          <w:id w:val="-1590624844"/>
        </w:sdtPr>
        <w:sdtEndPr/>
        <w:sdtContent>
          <w:ins w:id="245" w:author="Claudio Bassot" w:date="2021-07-21T13:52:00Z">
            <w:r>
              <w:rPr>
                <w:rFonts w:ascii="Times New Roman" w:eastAsia="Times New Roman" w:hAnsi="Times New Roman" w:cs="Times New Roman"/>
                <w:color w:val="000000"/>
              </w:rPr>
              <w:t>A</w:t>
            </w:r>
          </w:ins>
        </w:sdtContent>
      </w:sdt>
      <w:sdt>
        <w:sdtPr>
          <w:tag w:val="goog_rdk_212"/>
          <w:id w:val="1105234665"/>
        </w:sdtPr>
        <w:sdtEndPr/>
        <w:sdtContent>
          <w:del w:id="246"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7B" w14:textId="77777777" w:rsidR="00C92779" w:rsidRDefault="00961E66">
      <w:pPr>
        <w:pStyle w:val="Heading3"/>
        <w:rPr>
          <w:color w:val="000000"/>
        </w:rPr>
      </w:pPr>
      <w:bookmarkStart w:id="247" w:name="_heading=h.3as4poj" w:colFirst="0" w:colLast="0"/>
      <w:bookmarkEnd w:id="247"/>
      <w:r>
        <w:rPr>
          <w:color w:val="000000"/>
        </w:rPr>
        <w:t>v) Validation of Broken/Reentrant type of transporters by the positive inside rule:</w:t>
      </w:r>
    </w:p>
    <w:p w14:paraId="0000007C" w14:textId="73DB238B"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r>
        <w:fldChar w:fldCharType="begin"/>
      </w:r>
      <w:r>
        <w:instrText xml:space="preserve"> HYPERLINK "https://paperpile.com/c/TInP4P/Fzwym+V7V8X+5LuMS" \h </w:instrText>
      </w:r>
      <w:r>
        <w:fldChar w:fldCharType="separate"/>
      </w:r>
      <w:r>
        <w:rPr>
          <w:rFonts w:ascii="Times New Roman" w:eastAsia="Times New Roman" w:hAnsi="Times New Roman" w:cs="Times New Roman"/>
          <w:color w:val="000000"/>
        </w:rPr>
        <w:t>[37,4</w:t>
      </w:r>
      <w:ins w:id="248" w:author="Microsoft Office User" w:date="2021-07-23T21:27:00Z">
        <w:r w:rsidR="00AE1891">
          <w:rPr>
            <w:rFonts w:ascii="Times New Roman" w:eastAsia="Times New Roman" w:hAnsi="Times New Roman" w:cs="Times New Roman"/>
            <w:color w:val="000000"/>
          </w:rPr>
          <w:t>8</w:t>
        </w:r>
      </w:ins>
      <w:del w:id="249" w:author="Microsoft Office User" w:date="2021-07-23T21:27: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,4</w:t>
      </w:r>
      <w:ins w:id="250" w:author="Microsoft Office User" w:date="2021-07-23T21:27:00Z">
        <w:r w:rsidR="00AE1891">
          <w:rPr>
            <w:rFonts w:ascii="Times New Roman" w:eastAsia="Times New Roman" w:hAnsi="Times New Roman" w:cs="Times New Roman"/>
            <w:color w:val="000000"/>
          </w:rPr>
          <w:t>9</w:t>
        </w:r>
      </w:ins>
      <w:del w:id="251" w:author="Microsoft Office User" w:date="2021-07-23T21:27: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r>
        <w:fldChar w:fldCharType="begin"/>
      </w:r>
      <w:r>
        <w:instrText xml:space="preserve"> HYPERLINK "https://paperpile.com/c/TInP4P/gbzL" \h </w:instrText>
      </w:r>
      <w:r>
        <w:fldChar w:fldCharType="separate"/>
      </w:r>
      <w:r>
        <w:rPr>
          <w:rFonts w:ascii="Times New Roman" w:eastAsia="Times New Roman" w:hAnsi="Times New Roman" w:cs="Times New Roman"/>
          <w:color w:val="000000"/>
        </w:rPr>
        <w:t>[</w:t>
      </w:r>
      <w:ins w:id="252" w:author="Microsoft Office User" w:date="2021-07-23T21:27:00Z">
        <w:r w:rsidR="00AE1891">
          <w:rPr>
            <w:rFonts w:ascii="Times New Roman" w:eastAsia="Times New Roman" w:hAnsi="Times New Roman" w:cs="Times New Roman"/>
            <w:color w:val="000000"/>
          </w:rPr>
          <w:t>50,51</w:t>
        </w:r>
      </w:ins>
      <w:del w:id="253" w:author="Microsoft Office User" w:date="2021-07-23T21:27:00Z">
        <w:r w:rsidDel="00AE1891">
          <w:rPr>
            <w:rFonts w:ascii="Times New Roman" w:eastAsia="Times New Roman" w:hAnsi="Times New Roman" w:cs="Times New Roman"/>
            <w:color w:val="000000"/>
          </w:rPr>
          <w:delText>49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del w:id="254" w:author="Microsoft Office User" w:date="2021-07-23T21:27:00Z">
        <w:r w:rsidDel="00AE1891">
          <w:rPr>
            <w:rFonts w:ascii="Times New Roman" w:eastAsia="Times New Roman" w:hAnsi="Times New Roman" w:cs="Times New Roman"/>
            <w:color w:val="000000"/>
          </w:rPr>
          <w:delText xml:space="preserve"> </w:delText>
        </w:r>
        <w:r w:rsidDel="00AE1891">
          <w:fldChar w:fldCharType="begin"/>
        </w:r>
        <w:r w:rsidDel="00AE1891">
          <w:delInstrText xml:space="preserve"> HYPERLINK "https://paperpile.com/c/TInP4P/C9K3" \h </w:delInstrText>
        </w:r>
        <w:r w:rsidDel="00AE1891">
          <w:fldChar w:fldCharType="separate"/>
        </w:r>
        <w:r w:rsidDel="00AE1891">
          <w:rPr>
            <w:rFonts w:ascii="Times New Roman" w:eastAsia="Times New Roman" w:hAnsi="Times New Roman" w:cs="Times New Roman"/>
            <w:color w:val="000000"/>
          </w:rPr>
          <w:delText>[50]</w:delText>
        </w:r>
        <w:r w:rsidDel="00AE1891">
          <w:rPr>
            <w:rFonts w:ascii="Times New Roman" w:eastAsia="Times New Roman" w:hAnsi="Times New Roman" w:cs="Times New Roman"/>
            <w:color w:val="000000"/>
          </w:rPr>
          <w:fldChar w:fldCharType="end"/>
        </w:r>
      </w:del>
      <w:r>
        <w:rPr>
          <w:rFonts w:ascii="Times New Roman" w:eastAsia="Times New Roman" w:hAnsi="Times New Roman" w:cs="Times New Roman"/>
          <w:color w:val="000000"/>
        </w:rPr>
        <w:t xml:space="preserve">. We counted the number of K (Lysine) and R (Arginine) starting from 10 residues inside the TM helix and up to 25 residues after the helix as this has been shown to contribute to the positive inside rule </w:t>
      </w:r>
      <w:r>
        <w:fldChar w:fldCharType="begin"/>
      </w:r>
      <w:r>
        <w:instrText xml:space="preserve"> HYPERLINK "https://paperpile.com/c/TInP4P/HZz6K" \h </w:instrText>
      </w:r>
      <w:r>
        <w:fldChar w:fldCharType="separate"/>
      </w:r>
      <w:r>
        <w:rPr>
          <w:rFonts w:ascii="Times New Roman" w:eastAsia="Times New Roman" w:hAnsi="Times New Roman" w:cs="Times New Roman"/>
          <w:color w:val="000000"/>
        </w:rPr>
        <w:t>[5</w:t>
      </w:r>
      <w:ins w:id="255" w:author="Microsoft Office User" w:date="2021-07-23T21:27:00Z">
        <w:r w:rsidR="00AE1891">
          <w:rPr>
            <w:rFonts w:ascii="Times New Roman" w:eastAsia="Times New Roman" w:hAnsi="Times New Roman" w:cs="Times New Roman"/>
            <w:color w:val="000000"/>
          </w:rPr>
          <w:t>2</w:t>
        </w:r>
      </w:ins>
      <w:del w:id="256" w:author="Microsoft Office User" w:date="2021-07-23T21:27: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w:t>
      </w:r>
      <w:r>
        <w:rPr>
          <w:rFonts w:ascii="Times New Roman" w:eastAsia="Times New Roman" w:hAnsi="Times New Roman" w:cs="Times New Roman"/>
          <w:color w:val="000000"/>
        </w:rPr>
        <w:lastRenderedPageBreak/>
        <w:t xml:space="preserve">the helices in the full-length protein, and the expected correct topology would show a higher KR-bias </w:t>
      </w:r>
      <w:sdt>
        <w:sdtPr>
          <w:tag w:val="goog_rdk_213"/>
          <w:id w:val="1796877831"/>
        </w:sdtPr>
        <w:sdtEndPr/>
        <w:sdtContent>
          <w:del w:id="257"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4"/>
          <w:id w:val="457071167"/>
        </w:sdtPr>
        <w:sdtEndPr/>
        <w:sdtContent>
          <w:ins w:id="258" w:author="Claudio Bassot" w:date="2021-07-21T13:53:00Z">
            <w:r>
              <w:rPr>
                <w:rFonts w:ascii="Times New Roman" w:eastAsia="Times New Roman" w:hAnsi="Times New Roman" w:cs="Times New Roman"/>
                <w:color w:val="000000"/>
              </w:rPr>
              <w:t>B</w:t>
            </w:r>
          </w:ins>
        </w:sdtContent>
      </w:sdt>
      <w:sdt>
        <w:sdtPr>
          <w:tag w:val="goog_rdk_215"/>
          <w:id w:val="1722943704"/>
        </w:sdtPr>
        <w:sdtEndPr/>
        <w:sdtContent>
          <w:del w:id="259" w:author="Claudio Bassot" w:date="2021-07-21T13:5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w:t>
      </w:r>
    </w:p>
    <w:p w14:paraId="0000007D" w14:textId="77777777" w:rsidR="00C92779" w:rsidRDefault="00961E66">
      <w:pPr>
        <w:pStyle w:val="Heading3"/>
        <w:rPr>
          <w:color w:val="000000"/>
        </w:rPr>
      </w:pPr>
      <w:bookmarkStart w:id="260" w:name="_heading=h.1pxezwc" w:colFirst="0" w:colLast="0"/>
      <w:bookmarkEnd w:id="260"/>
      <w:r>
        <w:rPr>
          <w:color w:val="000000"/>
        </w:rPr>
        <w:t>Generation of protein models and quality assessment:</w:t>
      </w:r>
    </w:p>
    <w:p w14:paraId="0000007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Topology annotations explained in the previous section were also supported and validated with homology or ab initio models for the representative sequence. The homology models were generated by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46">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an alignment and templates obtained from the webserver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t>
      </w:r>
      <w:hyperlink r:id="rId47">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sdt>
        <w:sdtPr>
          <w:tag w:val="goog_rdk_216"/>
          <w:id w:val="-1642031866"/>
        </w:sdtPr>
        <w:sdtEndPr/>
        <w:sdtContent>
          <w:del w:id="261"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7"/>
          <w:id w:val="1438717374"/>
        </w:sdtPr>
        <w:sdtEndPr/>
        <w:sdtContent>
          <w:ins w:id="262" w:author="Claudio Bassot" w:date="2021-07-21T13:53:00Z">
            <w:r>
              <w:rPr>
                <w:rFonts w:ascii="Times New Roman" w:eastAsia="Times New Roman" w:hAnsi="Times New Roman" w:cs="Times New Roman"/>
                <w:color w:val="000000"/>
              </w:rPr>
              <w:t>C</w:t>
            </w:r>
          </w:ins>
        </w:sdtContent>
      </w:sdt>
      <w:sdt>
        <w:sdtPr>
          <w:tag w:val="goog_rdk_218"/>
          <w:id w:val="1525442103"/>
        </w:sdtPr>
        <w:sdtEndPr/>
        <w:sdtContent>
          <w:del w:id="263" w:author="Claudio Bassot" w:date="2021-07-21T13:53: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with the selected templates shown in Table 1. </w:t>
      </w:r>
    </w:p>
    <w:p w14:paraId="0000007F"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80" w14:textId="55374D2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were generated running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locally  </w:t>
      </w:r>
      <w:hyperlink r:id="rId48">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Subsequently, we use the predicted distances and angles as input for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"https://paperpile.com/c/TInP4P/dQ2rl" \h </w:instrText>
      </w:r>
      <w:r>
        <w:fldChar w:fldCharType="separate"/>
      </w:r>
      <w:r>
        <w:rPr>
          <w:rFonts w:ascii="Times New Roman" w:eastAsia="Times New Roman" w:hAnsi="Times New Roman" w:cs="Times New Roman"/>
          <w:color w:val="000000"/>
        </w:rPr>
        <w:t>[5</w:t>
      </w:r>
      <w:ins w:id="264" w:author="Microsoft Office User" w:date="2021-07-23T21:27:00Z">
        <w:r w:rsidR="00AE1891">
          <w:rPr>
            <w:rFonts w:ascii="Times New Roman" w:eastAsia="Times New Roman" w:hAnsi="Times New Roman" w:cs="Times New Roman"/>
            <w:color w:val="000000"/>
          </w:rPr>
          <w:t>3</w:t>
        </w:r>
      </w:ins>
      <w:del w:id="265" w:author="Microsoft Office User" w:date="2021-07-23T21:27: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run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twenty times obtaining twenty models from the same set of constraints </w:t>
      </w:r>
      <w:sdt>
        <w:sdtPr>
          <w:tag w:val="goog_rdk_219"/>
          <w:id w:val="-1554002391"/>
        </w:sdtPr>
        <w:sdtEndPr/>
        <w:sdtContent>
          <w:del w:id="266"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20"/>
          <w:id w:val="1400790038"/>
        </w:sdtPr>
        <w:sdtEndPr/>
        <w:sdtContent>
          <w:del w:id="267" w:author="Claudio Bassot" w:date="2021-07-22T09:2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21"/>
          <w:id w:val="-45066358"/>
        </w:sdtPr>
        <w:sdtEndPr/>
        <w:sdtContent>
          <w:ins w:id="268" w:author="Claudio Bassot" w:date="2021-07-21T13:53:00Z">
            <w:r>
              <w:rPr>
                <w:rFonts w:ascii="Times New Roman" w:eastAsia="Times New Roman" w:hAnsi="Times New Roman" w:cs="Times New Roman"/>
                <w:color w:val="000000"/>
              </w:rPr>
              <w:t>D</w:t>
            </w:r>
          </w:ins>
        </w:sdtContent>
      </w:sdt>
      <w:sdt>
        <w:sdtPr>
          <w:tag w:val="goog_rdk_222"/>
          <w:id w:val="-1306619602"/>
        </w:sdtPr>
        <w:sdtEndPr/>
        <w:sdtContent>
          <w:del w:id="269" w:author="Claudio Bassot" w:date="2021-07-21T13:53: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The quality of the contact predicted models were then evaluated using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"https://paperpile.com/c/TInP4P/u7lZi" \h </w:instrText>
      </w:r>
      <w:r>
        <w:fldChar w:fldCharType="separate"/>
      </w:r>
      <w:r>
        <w:rPr>
          <w:rFonts w:ascii="Times New Roman" w:eastAsia="Times New Roman" w:hAnsi="Times New Roman" w:cs="Times New Roman"/>
          <w:color w:val="000000"/>
        </w:rPr>
        <w:t>[5</w:t>
      </w:r>
      <w:ins w:id="270" w:author="Microsoft Office User" w:date="2021-07-23T21:27:00Z">
        <w:r w:rsidR="00AE1891">
          <w:rPr>
            <w:rFonts w:ascii="Times New Roman" w:eastAsia="Times New Roman" w:hAnsi="Times New Roman" w:cs="Times New Roman"/>
            <w:color w:val="000000"/>
          </w:rPr>
          <w:t>4</w:t>
        </w:r>
      </w:ins>
      <w:del w:id="271" w:author="Microsoft Office User" w:date="2021-07-23T21:27: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giving as input the folder with the twenty models. The benchmark between the models with PDB structures and relative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 is provided in </w:t>
      </w:r>
      <w:sdt>
        <w:sdtPr>
          <w:tag w:val="goog_rdk_223"/>
          <w:id w:val="-522399814"/>
        </w:sdtPr>
        <w:sdtEndPr/>
        <w:sdtContent>
          <w:del w:id="272" w:author="Claudio Bassot" w:date="2021-07-22T10:3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w:t>
      </w:r>
    </w:p>
    <w:p w14:paraId="00000081" w14:textId="6FC1D55C"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In addition, for PSE_1 we used three alternative methods: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"https://paperpile.com/c/TInP4P/qXgrw" \h </w:instrText>
      </w:r>
      <w:r>
        <w:fldChar w:fldCharType="separate"/>
      </w:r>
      <w:r>
        <w:rPr>
          <w:rFonts w:ascii="Times New Roman" w:eastAsia="Times New Roman" w:hAnsi="Times New Roman" w:cs="Times New Roman"/>
          <w:color w:val="000000"/>
        </w:rPr>
        <w:t>[5</w:t>
      </w:r>
      <w:ins w:id="273" w:author="Microsoft Office User" w:date="2021-07-23T21:27:00Z">
        <w:r w:rsidR="00AE1891">
          <w:rPr>
            <w:rFonts w:ascii="Times New Roman" w:eastAsia="Times New Roman" w:hAnsi="Times New Roman" w:cs="Times New Roman"/>
            <w:color w:val="000000"/>
          </w:rPr>
          <w:t>5</w:t>
        </w:r>
      </w:ins>
      <w:del w:id="274" w:author="Microsoft Office User" w:date="2021-07-23T21:27: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"https://paperpile.com/c/TInP4P/3Uyxf" \h </w:instrText>
      </w:r>
      <w:r>
        <w:fldChar w:fldCharType="separate"/>
      </w:r>
      <w:r>
        <w:rPr>
          <w:rFonts w:ascii="Times New Roman" w:eastAsia="Times New Roman" w:hAnsi="Times New Roman" w:cs="Times New Roman"/>
          <w:color w:val="000000"/>
        </w:rPr>
        <w:t>[5</w:t>
      </w:r>
      <w:ins w:id="275" w:author="Microsoft Office User" w:date="2021-07-23T21:27:00Z">
        <w:r w:rsidR="00AE1891">
          <w:rPr>
            <w:rFonts w:ascii="Times New Roman" w:eastAsia="Times New Roman" w:hAnsi="Times New Roman" w:cs="Times New Roman"/>
            <w:color w:val="000000"/>
          </w:rPr>
          <w:t>6</w:t>
        </w:r>
      </w:ins>
      <w:del w:id="276" w:author="Microsoft Office User" w:date="2021-07-23T21:27: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PconsC4 </w:t>
      </w:r>
      <w:r>
        <w:fldChar w:fldCharType="begin"/>
      </w:r>
      <w:r>
        <w:instrText xml:space="preserve"> HYPERLINK "https://paperpile.com/c/TInP4P/xrBqb" \h </w:instrText>
      </w:r>
      <w:r>
        <w:fldChar w:fldCharType="separate"/>
      </w:r>
      <w:r>
        <w:rPr>
          <w:rFonts w:ascii="Times New Roman" w:eastAsia="Times New Roman" w:hAnsi="Times New Roman" w:cs="Times New Roman"/>
          <w:color w:val="000000"/>
        </w:rPr>
        <w:t>[5</w:t>
      </w:r>
      <w:ins w:id="277" w:author="Microsoft Office User" w:date="2021-07-23T21:28:00Z">
        <w:r w:rsidR="00AE1891">
          <w:rPr>
            <w:rFonts w:ascii="Times New Roman" w:eastAsia="Times New Roman" w:hAnsi="Times New Roman" w:cs="Times New Roman"/>
            <w:color w:val="000000"/>
          </w:rPr>
          <w:t>7</w:t>
        </w:r>
      </w:ins>
      <w:del w:id="278" w:author="Microsoft Office User" w:date="2021-07-23T21:28: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In all these methods, we used the same MSA as input as for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was run from the web server while we used the pipeline we developed in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et al. </w:t>
      </w:r>
      <w:r>
        <w:fldChar w:fldCharType="begin"/>
      </w:r>
      <w:r>
        <w:instrText xml:space="preserve"> HYPERLINK "https://paperpile.com/c/TInP4P/m2IQj" \h </w:instrText>
      </w:r>
      <w:r>
        <w:fldChar w:fldCharType="separate"/>
      </w:r>
      <w:r>
        <w:rPr>
          <w:rFonts w:ascii="Times New Roman" w:eastAsia="Times New Roman" w:hAnsi="Times New Roman" w:cs="Times New Roman"/>
          <w:color w:val="000000"/>
        </w:rPr>
        <w:t>[5</w:t>
      </w:r>
      <w:ins w:id="279" w:author="Microsoft Office User" w:date="2021-07-23T21:28:00Z">
        <w:r w:rsidR="00AE1891">
          <w:rPr>
            <w:rFonts w:ascii="Times New Roman" w:eastAsia="Times New Roman" w:hAnsi="Times New Roman" w:cs="Times New Roman"/>
            <w:color w:val="000000"/>
          </w:rPr>
          <w:t>8</w:t>
        </w:r>
      </w:ins>
      <w:del w:id="280" w:author="Microsoft Office User" w:date="2021-07-23T21:28: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that use the predicted contacts from PconsC4,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Psipred</w:t>
      </w:r>
      <w:proofErr w:type="spellEnd"/>
      <w:r>
        <w:rPr>
          <w:rFonts w:ascii="Times New Roman" w:eastAsia="Times New Roman" w:hAnsi="Times New Roman" w:cs="Times New Roman"/>
          <w:color w:val="000000"/>
        </w:rPr>
        <w:t xml:space="preserve"> 3.0 </w:t>
      </w:r>
      <w:r>
        <w:fldChar w:fldCharType="begin"/>
      </w:r>
      <w:r>
        <w:instrText xml:space="preserve"> HYPERLINK "https://paperpile.com/c/TInP4P/x1RbW" \h </w:instrText>
      </w:r>
      <w:r>
        <w:fldChar w:fldCharType="separate"/>
      </w:r>
      <w:r>
        <w:rPr>
          <w:rFonts w:ascii="Times New Roman" w:eastAsia="Times New Roman" w:hAnsi="Times New Roman" w:cs="Times New Roman"/>
          <w:color w:val="000000"/>
        </w:rPr>
        <w:t>[5</w:t>
      </w:r>
      <w:ins w:id="281" w:author="Microsoft Office User" w:date="2021-07-23T21:28:00Z">
        <w:r w:rsidR="00AE1891">
          <w:rPr>
            <w:rFonts w:ascii="Times New Roman" w:eastAsia="Times New Roman" w:hAnsi="Times New Roman" w:cs="Times New Roman"/>
            <w:color w:val="000000"/>
          </w:rPr>
          <w:t>9</w:t>
        </w:r>
      </w:ins>
      <w:del w:id="282" w:author="Microsoft Office User" w:date="2021-07-23T21:28: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secondary structure prediction as restraints for </w:t>
      </w:r>
      <w:proofErr w:type="spellStart"/>
      <w:r>
        <w:rPr>
          <w:rFonts w:ascii="Times New Roman" w:eastAsia="Times New Roman" w:hAnsi="Times New Roman" w:cs="Times New Roman"/>
          <w:color w:val="000000"/>
        </w:rPr>
        <w:t>Confold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"https://paperpile.com/c/TInP4P/2p9T7" \h </w:instrText>
      </w:r>
      <w:r>
        <w:fldChar w:fldCharType="separate"/>
      </w:r>
      <w:r>
        <w:rPr>
          <w:rFonts w:ascii="Times New Roman" w:eastAsia="Times New Roman" w:hAnsi="Times New Roman" w:cs="Times New Roman"/>
          <w:color w:val="000000"/>
        </w:rPr>
        <w:t>[</w:t>
      </w:r>
      <w:ins w:id="283" w:author="Microsoft Office User" w:date="2021-07-23T21:28:00Z">
        <w:r w:rsidR="00AE1891">
          <w:rPr>
            <w:rFonts w:ascii="Times New Roman" w:eastAsia="Times New Roman" w:hAnsi="Times New Roman" w:cs="Times New Roman"/>
            <w:color w:val="000000"/>
          </w:rPr>
          <w:t>60</w:t>
        </w:r>
      </w:ins>
      <w:del w:id="284" w:author="Microsoft Office User" w:date="2021-07-23T21:28:00Z">
        <w:r w:rsidDel="00AE1891">
          <w:rPr>
            <w:rFonts w:ascii="Times New Roman" w:eastAsia="Times New Roman" w:hAnsi="Times New Roman" w:cs="Times New Roman"/>
            <w:color w:val="000000"/>
          </w:rPr>
          <w:delText>59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All models have the same fold.</w:t>
      </w:r>
    </w:p>
    <w:p w14:paraId="0000008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14:paraId="00000083" w14:textId="2D7E237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Eukaryotic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was treated differently as this subfamily is present only in eukaryotes and is distinct from the prokaryotic members of the family. For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we generate the multiple sequence alignment using only eukaryotic sequences, generated from sequences retrieved from the Jackhammer web server </w:t>
      </w:r>
      <w:r>
        <w:fldChar w:fldCharType="begin"/>
      </w:r>
      <w:r>
        <w:instrText xml:space="preserve"> HYPERLINK "https://paperpile.com/c/TInP4P/g8icn" \h </w:instrText>
      </w:r>
      <w:r>
        <w:fldChar w:fldCharType="separate"/>
      </w:r>
      <w:r>
        <w:rPr>
          <w:rFonts w:ascii="Times New Roman" w:eastAsia="Times New Roman" w:hAnsi="Times New Roman" w:cs="Times New Roman"/>
          <w:color w:val="000000"/>
        </w:rPr>
        <w:t>[6</w:t>
      </w:r>
      <w:ins w:id="285" w:author="Microsoft Office User" w:date="2021-07-23T21:28:00Z">
        <w:r w:rsidR="00AE1891">
          <w:rPr>
            <w:rFonts w:ascii="Times New Roman" w:eastAsia="Times New Roman" w:hAnsi="Times New Roman" w:cs="Times New Roman"/>
            <w:color w:val="000000"/>
          </w:rPr>
          <w:t>1</w:t>
        </w:r>
      </w:ins>
      <w:del w:id="286" w:author="Microsoft Office User" w:date="2021-07-23T21:28: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choice of the web server was </w:t>
      </w:r>
      <w:r>
        <w:rPr>
          <w:rFonts w:ascii="Times New Roman" w:eastAsia="Times New Roman" w:hAnsi="Times New Roman" w:cs="Times New Roman"/>
          <w:color w:val="000000"/>
        </w:rPr>
        <w:lastRenderedPageBreak/>
        <w:t xml:space="preserve">made due to the ease of collecting the sequence of specific groups of organisms. Starting from the representative sequence of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Swissprot</w:t>
      </w:r>
      <w:proofErr w:type="spellEnd"/>
      <w:r>
        <w:rPr>
          <w:rFonts w:ascii="Times New Roman" w:eastAsia="Times New Roman" w:hAnsi="Times New Roman" w:cs="Times New Roman"/>
          <w:color w:val="000000"/>
        </w:rPr>
        <w: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were downloaded and used as a customized database for a local run of </w:t>
      </w:r>
      <w:proofErr w:type="spellStart"/>
      <w:r>
        <w:rPr>
          <w:rFonts w:ascii="Times New Roman" w:eastAsia="Times New Roman" w:hAnsi="Times New Roman" w:cs="Times New Roman"/>
          <w:color w:val="000000"/>
        </w:rPr>
        <w:t>Jackhmmer</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87" w:author="Microsoft Office User" w:date="2021-07-23T21:28:00Z">
        <w:r w:rsidR="00AE1891">
          <w:rPr>
            <w:rFonts w:ascii="Times New Roman" w:eastAsia="Times New Roman" w:hAnsi="Times New Roman" w:cs="Times New Roman"/>
            <w:color w:val="000000"/>
          </w:rPr>
          <w:t>4</w:t>
        </w:r>
      </w:ins>
      <w:del w:id="288"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from where we obtained the family MSA.</w:t>
      </w:r>
    </w:p>
    <w:p w14:paraId="00000084" w14:textId="77777777" w:rsidR="00C92779" w:rsidRDefault="00961E66">
      <w:pPr>
        <w:pStyle w:val="Heading3"/>
        <w:spacing w:after="200"/>
        <w:rPr>
          <w:color w:val="000000"/>
        </w:rPr>
      </w:pPr>
      <w:bookmarkStart w:id="289" w:name="_heading=h.49x2ik5" w:colFirst="0" w:colLast="0"/>
      <w:bookmarkEnd w:id="289"/>
      <w:r>
        <w:rPr>
          <w:color w:val="000000"/>
        </w:rPr>
        <w:t xml:space="preserve">Generation of </w:t>
      </w:r>
      <w:proofErr w:type="spellStart"/>
      <w:r>
        <w:rPr>
          <w:color w:val="000000"/>
        </w:rPr>
        <w:t>Dotplots</w:t>
      </w:r>
      <w:proofErr w:type="spellEnd"/>
      <w:r>
        <w:rPr>
          <w:color w:val="000000"/>
        </w:rPr>
        <w:t>:</w:t>
      </w:r>
    </w:p>
    <w:p w14:paraId="00000085" w14:textId="5B237B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multiple sequence alignments to generate the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were created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and the distances between the carbon α of the residues of the two proteins are calculated with Chimera  </w:t>
      </w:r>
      <w:r>
        <w:fldChar w:fldCharType="begin"/>
      </w:r>
      <w:r>
        <w:instrText xml:space="preserve"> HYPERLINK "https://paperpile.com/c/TInP4P/yC91W" \h </w:instrText>
      </w:r>
      <w:r>
        <w:fldChar w:fldCharType="separate"/>
      </w:r>
      <w:r>
        <w:rPr>
          <w:rFonts w:ascii="Times New Roman" w:eastAsia="Times New Roman" w:hAnsi="Times New Roman" w:cs="Times New Roman"/>
          <w:color w:val="000000"/>
        </w:rPr>
        <w:t>[6</w:t>
      </w:r>
      <w:ins w:id="290" w:author="Microsoft Office User" w:date="2021-07-23T21:28:00Z">
        <w:r w:rsidR="00AE1891">
          <w:rPr>
            <w:rFonts w:ascii="Times New Roman" w:eastAsia="Times New Roman" w:hAnsi="Times New Roman" w:cs="Times New Roman"/>
            <w:color w:val="000000"/>
          </w:rPr>
          <w:t>2</w:t>
        </w:r>
      </w:ins>
      <w:del w:id="291" w:author="Microsoft Office User" w:date="2021-07-23T21:28: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were generated using </w:t>
      </w:r>
      <w:sdt>
        <w:sdtPr>
          <w:tag w:val="goog_rdk_224"/>
          <w:id w:val="1983574698"/>
        </w:sdtPr>
        <w:sdtEndPr/>
        <w:sdtContent>
          <w:ins w:id="292" w:author="Claudio Bassot" w:date="2021-07-22T09:32:00Z">
            <w:r>
              <w:rPr>
                <w:rFonts w:ascii="Times New Roman" w:eastAsia="Times New Roman" w:hAnsi="Times New Roman" w:cs="Times New Roman"/>
                <w:color w:val="000000"/>
              </w:rPr>
              <w:t>M</w:t>
            </w:r>
          </w:ins>
        </w:sdtContent>
      </w:sdt>
      <w:sdt>
        <w:sdtPr>
          <w:tag w:val="goog_rdk_225"/>
          <w:id w:val="-670168633"/>
        </w:sdtPr>
        <w:sdtEndPr/>
        <w:sdtContent>
          <w:del w:id="293" w:author="Claudio Bassot" w:date="2021-07-22T09:32:00Z">
            <w:r>
              <w:rPr>
                <w:rFonts w:ascii="Times New Roman" w:eastAsia="Times New Roman" w:hAnsi="Times New Roman" w:cs="Times New Roman"/>
                <w:color w:val="000000"/>
              </w:rPr>
              <w:delText>m</w:delText>
            </w:r>
          </w:del>
        </w:sdtContent>
      </w:sdt>
      <w:r>
        <w:rPr>
          <w:rFonts w:ascii="Times New Roman" w:eastAsia="Times New Roman" w:hAnsi="Times New Roman" w:cs="Times New Roman"/>
          <w:color w:val="000000"/>
        </w:rPr>
        <w:t xml:space="preserve">atplotlib scripts available from the GitHub repository. In the sequence alignment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the colors correspond to the order of magnitude of the E-value of the alignment. The aligned dots are colored. The aligned residues were recovered from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as described above. In the structural alignment, the shade of black corresponds to the distance between the aligned residues expressed in </w:t>
      </w:r>
      <w:proofErr w:type="spellStart"/>
      <w:r>
        <w:rPr>
          <w:rFonts w:ascii="Times New Roman" w:eastAsia="Times New Roman" w:hAnsi="Times New Roman" w:cs="Times New Roman"/>
          <w:color w:val="000000"/>
        </w:rPr>
        <w:t>Ångstrom</w:t>
      </w:r>
      <w:proofErr w:type="spellEnd"/>
      <w:r>
        <w:rPr>
          <w:rFonts w:ascii="Times New Roman" w:eastAsia="Times New Roman" w:hAnsi="Times New Roman" w:cs="Times New Roman"/>
          <w:color w:val="000000"/>
        </w:rPr>
        <w:t>.</w:t>
      </w:r>
    </w:p>
    <w:p w14:paraId="00000086" w14:textId="77777777" w:rsidR="00C92779" w:rsidRDefault="00961E66">
      <w:pPr>
        <w:pStyle w:val="Heading3"/>
        <w:rPr>
          <w:color w:val="000000"/>
        </w:rPr>
      </w:pPr>
      <w:bookmarkStart w:id="294" w:name="_heading=h.2p2csry" w:colFirst="0" w:colLast="0"/>
      <w:bookmarkEnd w:id="294"/>
      <w:r>
        <w:rPr>
          <w:color w:val="000000"/>
        </w:rPr>
        <w:t xml:space="preserve"> Network analysis:</w:t>
      </w:r>
    </w:p>
    <w:p w14:paraId="00000087"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(E-values) were used to construct a weighted network using the python library </w:t>
      </w:r>
      <w:proofErr w:type="spellStart"/>
      <w:r>
        <w:rPr>
          <w:rFonts w:ascii="Times New Roman" w:eastAsia="Times New Roman" w:hAnsi="Times New Roman" w:cs="Times New Roman"/>
          <w:color w:val="000000"/>
        </w:rPr>
        <w:t>NetworkX</w:t>
      </w:r>
      <w:proofErr w:type="spellEnd"/>
      <w:r>
        <w:rPr>
          <w:rFonts w:ascii="Times New Roman" w:eastAsia="Times New Roman" w:hAnsi="Times New Roman" w:cs="Times New Roman"/>
          <w:color w:val="000000"/>
        </w:rPr>
        <w:t xml:space="preserve">. </w:t>
      </w:r>
    </w:p>
    <w:p w14:paraId="00000088" w14:textId="77777777" w:rsidR="00C92779" w:rsidRDefault="00961E66">
      <w:pPr>
        <w:pStyle w:val="Heading3"/>
        <w:rPr>
          <w:color w:val="000000"/>
        </w:rPr>
      </w:pPr>
      <w:bookmarkStart w:id="295" w:name="_heading=h.147n2zr" w:colFirst="0" w:colLast="0"/>
      <w:bookmarkEnd w:id="295"/>
      <w:r>
        <w:rPr>
          <w:color w:val="000000"/>
        </w:rPr>
        <w:t>3) Generation of topology alignments between families:</w:t>
      </w:r>
    </w:p>
    <w:p w14:paraId="00000089"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 between families obtained in the previous steps is converted into pairwise topology alignments. The topology and sequence alignment figure were generated. Some MSA-MSA alignments did not give rise to correctly aligned TM helices, due to uncertainty in </w:t>
      </w:r>
      <w:r>
        <w:rPr>
          <w:rFonts w:ascii="Times New Roman" w:eastAsia="Times New Roman" w:hAnsi="Times New Roman" w:cs="Times New Roman"/>
          <w:color w:val="000000"/>
        </w:rPr>
        <w:lastRenderedPageBreak/>
        <w:t>introducing long gaps in full-length alignments. These cases are accompanied by correctly aligned structure alignments.</w:t>
      </w:r>
    </w:p>
    <w:p w14:paraId="0000008A" w14:textId="77777777" w:rsidR="00C92779" w:rsidRDefault="00961E66">
      <w:pPr>
        <w:pStyle w:val="Heading3"/>
        <w:rPr>
          <w:color w:val="000000"/>
        </w:rPr>
      </w:pPr>
      <w:bookmarkStart w:id="296" w:name="_heading=h.3o7alnk" w:colFirst="0" w:colLast="0"/>
      <w:bookmarkEnd w:id="296"/>
      <w:r>
        <w:rPr>
          <w:color w:val="000000"/>
        </w:rPr>
        <w:t>4) Sequence motifs in the broken/reentrant helix:</w:t>
      </w:r>
    </w:p>
    <w:p w14:paraId="0000008B" w14:textId="7B56EC7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middle helix (Broken/reentrant) of the N- and C-terminal core subdomain were extracted from the family MSA. Sequence motifs were generated using </w:t>
      </w:r>
      <w:proofErr w:type="spellStart"/>
      <w:r>
        <w:rPr>
          <w:rFonts w:ascii="Times New Roman" w:eastAsia="Times New Roman" w:hAnsi="Times New Roman" w:cs="Times New Roman"/>
          <w:color w:val="000000"/>
        </w:rPr>
        <w:t>Weblogo</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"https://paperpile.com/c/TInP4P/AFwFQ" \h </w:instrText>
      </w:r>
      <w:r>
        <w:fldChar w:fldCharType="separate"/>
      </w:r>
      <w:r>
        <w:rPr>
          <w:rFonts w:ascii="Times New Roman" w:eastAsia="Times New Roman" w:hAnsi="Times New Roman" w:cs="Times New Roman"/>
          <w:color w:val="000000"/>
        </w:rPr>
        <w:t>[6</w:t>
      </w:r>
      <w:ins w:id="297" w:author="Microsoft Office User" w:date="2021-07-23T21:28:00Z">
        <w:r w:rsidR="00AE1891">
          <w:rPr>
            <w:rFonts w:ascii="Times New Roman" w:eastAsia="Times New Roman" w:hAnsi="Times New Roman" w:cs="Times New Roman"/>
            <w:color w:val="000000"/>
          </w:rPr>
          <w:t>3</w:t>
        </w:r>
      </w:ins>
      <w:del w:id="298" w:author="Microsoft Office User" w:date="2021-07-23T21:28: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14:paraId="0000008C" w14:textId="77777777" w:rsidR="00C92779" w:rsidRDefault="00961E66">
      <w:pPr>
        <w:pStyle w:val="Heading3"/>
        <w:rPr>
          <w:color w:val="000000"/>
        </w:rPr>
      </w:pPr>
      <w:bookmarkStart w:id="299" w:name="_heading=h.23ckvvd" w:colFirst="0" w:colLast="0"/>
      <w:bookmarkEnd w:id="299"/>
      <w:r>
        <w:rPr>
          <w:color w:val="000000"/>
        </w:rPr>
        <w:t>5) Hydrophobicity (</w:t>
      </w:r>
      <w:r>
        <w:rPr>
          <w:rFonts w:ascii="Noto Sans Symbols" w:eastAsia="Noto Sans Symbols" w:hAnsi="Noto Sans Symbols" w:cs="Noto Sans Symbols"/>
          <w:color w:val="000000"/>
        </w:rPr>
        <w:t>Δ</w:t>
      </w:r>
      <w:r>
        <w:rPr>
          <w:color w:val="000000"/>
        </w:rPr>
        <w:t>G) and KR bias for broken and reentrant helices:</w:t>
      </w:r>
    </w:p>
    <w:p w14:paraId="0000008D" w14:textId="50B9C314"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biological hydrophobicity scale (</w:t>
      </w:r>
      <w:r>
        <w:rPr>
          <w:rFonts w:ascii="Noto Sans Symbols" w:eastAsia="Noto Sans Symbols" w:hAnsi="Noto Sans Symbols" w:cs="Noto Sans Symbols"/>
          <w:color w:val="000000"/>
        </w:rPr>
        <w:t>Δ</w:t>
      </w:r>
      <w:r>
        <w:rPr>
          <w:rFonts w:ascii="Times New Roman" w:eastAsia="Times New Roman" w:hAnsi="Times New Roman" w:cs="Times New Roman"/>
          <w:color w:val="000000"/>
        </w:rPr>
        <w:t xml:space="preserve">G) and KR bias were calculated for all the proteins of families. Hydrophobicity of the broken/reentrant helix was calculated using </w:t>
      </w:r>
      <w:proofErr w:type="spellStart"/>
      <w:r>
        <w:rPr>
          <w:rFonts w:ascii="Times New Roman" w:eastAsia="Times New Roman" w:hAnsi="Times New Roman" w:cs="Times New Roman"/>
          <w:color w:val="000000"/>
        </w:rPr>
        <w:t>DGpred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"https://paperpile.com/c/TInP4P/Zo6dV" \h </w:instrText>
      </w:r>
      <w:r>
        <w:fldChar w:fldCharType="separate"/>
      </w:r>
      <w:r>
        <w:rPr>
          <w:rFonts w:ascii="Times New Roman" w:eastAsia="Times New Roman" w:hAnsi="Times New Roman" w:cs="Times New Roman"/>
          <w:color w:val="000000"/>
        </w:rPr>
        <w:t>[6</w:t>
      </w:r>
      <w:ins w:id="300" w:author="Microsoft Office User" w:date="2021-07-23T21:28:00Z">
        <w:r w:rsidR="00AE1891">
          <w:rPr>
            <w:rFonts w:ascii="Times New Roman" w:eastAsia="Times New Roman" w:hAnsi="Times New Roman" w:cs="Times New Roman"/>
            <w:color w:val="000000"/>
          </w:rPr>
          <w:t>4</w:t>
        </w:r>
      </w:ins>
      <w:del w:id="301"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KR bias is calculated for the last helix of the N- and C-terminal core subdomains for all the proteins of families.</w:t>
      </w:r>
    </w:p>
    <w:p w14:paraId="0000008E" w14:textId="77777777" w:rsidR="00C92779" w:rsidRDefault="00961E66">
      <w:pPr>
        <w:pStyle w:val="Heading3"/>
        <w:rPr>
          <w:color w:val="000000"/>
        </w:rPr>
      </w:pPr>
      <w:bookmarkStart w:id="302" w:name="_heading=h.ihv636" w:colFirst="0" w:colLast="0"/>
      <w:bookmarkEnd w:id="302"/>
      <w:r>
        <w:rPr>
          <w:color w:val="000000"/>
        </w:rPr>
        <w:t>6) Sequence similarity between repeat units:</w:t>
      </w:r>
    </w:p>
    <w:p w14:paraId="0000008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E-values between the N- and C-terminal repeats within the same family are obtained from the full-length alignments using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These were carried out for all symmetry containing fold-types except the Reentrant-helix-reentrant fold-type.</w:t>
      </w:r>
    </w:p>
    <w:p w14:paraId="00000090" w14:textId="77777777" w:rsidR="00C92779" w:rsidRDefault="00961E66">
      <w:pPr>
        <w:pStyle w:val="Heading3"/>
        <w:rPr>
          <w:color w:val="000000"/>
        </w:rPr>
      </w:pPr>
      <w:bookmarkStart w:id="303" w:name="_heading=h.32hioqz" w:colFirst="0" w:colLast="0"/>
      <w:bookmarkEnd w:id="303"/>
      <w:r>
        <w:rPr>
          <w:color w:val="000000"/>
        </w:rPr>
        <w:t>7) Structural superposition:</w:t>
      </w:r>
    </w:p>
    <w:p w14:paraId="00000091" w14:textId="313D663E"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Structure superpositions of the pairs of transporters were carried out separately for the core domain and scaffold domain. Structure superpositions were carried out using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 \h </w:instrText>
      </w:r>
      <w:r>
        <w:fldChar w:fldCharType="separate"/>
      </w:r>
      <w:r>
        <w:rPr>
          <w:rFonts w:ascii="Times New Roman" w:eastAsia="Times New Roman" w:hAnsi="Times New Roman" w:cs="Times New Roman"/>
          <w:color w:val="000000"/>
        </w:rPr>
        <w:t>[6</w:t>
      </w:r>
      <w:ins w:id="304" w:author="Microsoft Office User" w:date="2021-07-23T21:29:00Z">
        <w:r w:rsidR="00AE1891">
          <w:rPr>
            <w:rFonts w:ascii="Times New Roman" w:eastAsia="Times New Roman" w:hAnsi="Times New Roman" w:cs="Times New Roman"/>
            <w:color w:val="000000"/>
          </w:rPr>
          <w:t>5</w:t>
        </w:r>
      </w:ins>
      <w:del w:id="305"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visualized using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"https://paperpile.com/c/TInP4P/N2ban+28MUf" \h </w:instrText>
      </w:r>
      <w:r>
        <w:fldChar w:fldCharType="separate"/>
      </w:r>
      <w:r>
        <w:rPr>
          <w:rFonts w:ascii="Times New Roman" w:eastAsia="Times New Roman" w:hAnsi="Times New Roman" w:cs="Times New Roman"/>
          <w:color w:val="000000"/>
        </w:rPr>
        <w:t>[6</w:t>
      </w:r>
      <w:ins w:id="306" w:author="Microsoft Office User" w:date="2021-07-23T21:29:00Z">
        <w:r w:rsidR="00AE1891">
          <w:rPr>
            <w:rFonts w:ascii="Times New Roman" w:eastAsia="Times New Roman" w:hAnsi="Times New Roman" w:cs="Times New Roman"/>
            <w:color w:val="000000"/>
          </w:rPr>
          <w:t>5</w:t>
        </w:r>
      </w:ins>
      <w:del w:id="307"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,6</w:t>
      </w:r>
      <w:ins w:id="308" w:author="Microsoft Office User" w:date="2021-07-23T21:29:00Z">
        <w:r w:rsidR="00AE1891">
          <w:rPr>
            <w:rFonts w:ascii="Times New Roman" w:eastAsia="Times New Roman" w:hAnsi="Times New Roman" w:cs="Times New Roman"/>
            <w:color w:val="000000"/>
          </w:rPr>
          <w:t>6</w:t>
        </w:r>
      </w:ins>
      <w:del w:id="309"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0000092" w14:textId="77777777" w:rsidR="00C92779" w:rsidRDefault="00961E66">
      <w:pPr>
        <w:pStyle w:val="Heading3"/>
        <w:rPr>
          <w:color w:val="000000"/>
        </w:rPr>
      </w:pPr>
      <w:bookmarkStart w:id="310" w:name="_heading=h.1hmsyys" w:colFirst="0" w:colLast="0"/>
      <w:bookmarkEnd w:id="310"/>
      <w:r>
        <w:rPr>
          <w:color w:val="000000"/>
        </w:rPr>
        <w:lastRenderedPageBreak/>
        <w:t>8) Data availability:</w:t>
      </w:r>
    </w:p>
    <w:p w14:paraId="0000009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results from this work are available as a database name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w:t>
      </w:r>
      <w:hyperlink r:id="rId49">
        <w:r>
          <w:rPr>
            <w:rFonts w:ascii="Times New Roman" w:eastAsia="Times New Roman" w:hAnsi="Times New Roman" w:cs="Times New Roman"/>
            <w:color w:val="000000"/>
          </w:rPr>
          <w:t>http://cpafold.bioinfo.se/</w:t>
        </w:r>
      </w:hyperlink>
      <w:r>
        <w:rPr>
          <w:rFonts w:ascii="Times New Roman" w:eastAsia="Times New Roman" w:hAnsi="Times New Roman" w:cs="Times New Roman"/>
          <w:color w:val="000000"/>
        </w:rPr>
        <w:t xml:space="preserve">). All scripts are available from the following GitHub repositories </w:t>
      </w:r>
      <w:hyperlink r:id="rId50">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14:paraId="00000094" w14:textId="676BBCB8" w:rsidR="00C92779" w:rsidRDefault="00961E66">
      <w:pPr>
        <w:pBdr>
          <w:top w:val="nil"/>
          <w:left w:val="nil"/>
          <w:bottom w:val="nil"/>
          <w:right w:val="nil"/>
          <w:between w:val="nil"/>
        </w:pBdr>
        <w:spacing w:line="480" w:lineRule="auto"/>
        <w:jc w:val="both"/>
        <w:rPr>
          <w:color w:val="000000"/>
        </w:rPr>
      </w:pPr>
      <w:del w:id="311" w:author="Microsoft Office User" w:date="2021-07-23T21:40:00Z">
        <w:r w:rsidDel="001E4B8C">
          <w:rPr>
            <w:rFonts w:ascii="Times New Roman" w:eastAsia="Times New Roman" w:hAnsi="Times New Roman" w:cs="Times New Roman"/>
            <w:color w:val="000000"/>
          </w:rPr>
          <w:delText xml:space="preserve">The </w:delText>
        </w:r>
      </w:del>
      <w:ins w:id="312" w:author="Microsoft Office User" w:date="2021-07-23T21:40:00Z">
        <w:r w:rsidR="001E4B8C">
          <w:rPr>
            <w:rFonts w:ascii="Times New Roman" w:eastAsia="Times New Roman" w:hAnsi="Times New Roman" w:cs="Times New Roman"/>
            <w:color w:val="000000"/>
          </w:rPr>
          <w:t>All</w:t>
        </w:r>
        <w:r w:rsidR="001E4B8C">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data is </w:t>
      </w:r>
      <w:del w:id="313" w:author="Microsoft Office User" w:date="2021-07-23T21:40:00Z">
        <w:r w:rsidDel="001E4B8C">
          <w:rPr>
            <w:rFonts w:ascii="Times New Roman" w:eastAsia="Times New Roman" w:hAnsi="Times New Roman" w:cs="Times New Roman"/>
            <w:color w:val="000000"/>
          </w:rPr>
          <w:delText xml:space="preserve">also </w:delText>
        </w:r>
      </w:del>
      <w:r>
        <w:rPr>
          <w:rFonts w:ascii="Times New Roman" w:eastAsia="Times New Roman" w:hAnsi="Times New Roman" w:cs="Times New Roman"/>
          <w:color w:val="000000"/>
        </w:rPr>
        <w:t xml:space="preserve">available </w:t>
      </w:r>
      <w:del w:id="314" w:author="Microsoft Office User" w:date="2021-07-23T21:40:00Z">
        <w:r w:rsidDel="001E4B8C">
          <w:rPr>
            <w:rFonts w:ascii="Times New Roman" w:eastAsia="Times New Roman" w:hAnsi="Times New Roman" w:cs="Times New Roman"/>
            <w:color w:val="000000"/>
          </w:rPr>
          <w:delText xml:space="preserve">at </w:delText>
        </w:r>
      </w:del>
      <w:ins w:id="315" w:author="Microsoft Office User" w:date="2021-07-23T21:40:00Z">
        <w:r w:rsidR="001E4B8C">
          <w:rPr>
            <w:rFonts w:ascii="Times New Roman" w:eastAsia="Times New Roman" w:hAnsi="Times New Roman" w:cs="Times New Roman"/>
            <w:color w:val="000000"/>
          </w:rPr>
          <w:t>from</w:t>
        </w:r>
        <w:r w:rsidR="001E4B8C">
          <w:rPr>
            <w:rFonts w:ascii="Times New Roman" w:eastAsia="Times New Roman" w:hAnsi="Times New Roman" w:cs="Times New Roman"/>
            <w:color w:val="000000"/>
          </w:rPr>
          <w:t xml:space="preserve"> </w:t>
        </w:r>
      </w:ins>
      <w:del w:id="316" w:author="Microsoft Office User" w:date="2021-07-23T21:40:00Z">
        <w:r w:rsidDel="001E4B8C">
          <w:rPr>
            <w:rFonts w:ascii="Times New Roman" w:eastAsia="Times New Roman" w:hAnsi="Times New Roman" w:cs="Times New Roman"/>
            <w:color w:val="000000"/>
          </w:rPr>
          <w:delText xml:space="preserve">Figshare </w:delText>
        </w:r>
      </w:del>
      <w:ins w:id="317" w:author="Microsoft Office User" w:date="2021-07-23T21:40:00Z">
        <w:r w:rsidR="001E4B8C">
          <w:rPr>
            <w:rFonts w:ascii="Times New Roman" w:eastAsia="Times New Roman" w:hAnsi="Times New Roman" w:cs="Times New Roman"/>
            <w:color w:val="000000"/>
          </w:rPr>
          <w:fldChar w:fldCharType="begin"/>
        </w:r>
        <w:r w:rsidR="001E4B8C">
          <w:rPr>
            <w:rFonts w:ascii="Times New Roman" w:eastAsia="Times New Roman" w:hAnsi="Times New Roman" w:cs="Times New Roman"/>
            <w:color w:val="000000"/>
          </w:rPr>
          <w:instrText xml:space="preserve"> HYPERLINK "</w:instrText>
        </w:r>
      </w:ins>
      <w:r w:rsidR="001E4B8C">
        <w:rPr>
          <w:rFonts w:ascii="Times New Roman" w:eastAsia="Times New Roman" w:hAnsi="Times New Roman" w:cs="Times New Roman"/>
          <w:color w:val="000000"/>
        </w:rPr>
        <w:instrText>https://doi.org/10.6084/m9.figshare.14575626.v1</w:instrText>
      </w:r>
      <w:ins w:id="318" w:author="Microsoft Office User" w:date="2021-07-23T21:40:00Z">
        <w:r w:rsidR="001E4B8C">
          <w:rPr>
            <w:rFonts w:ascii="Times New Roman" w:eastAsia="Times New Roman" w:hAnsi="Times New Roman" w:cs="Times New Roman"/>
            <w:color w:val="000000"/>
          </w:rPr>
          <w:instrText xml:space="preserve">" </w:instrText>
        </w:r>
        <w:r w:rsidR="001E4B8C">
          <w:rPr>
            <w:rFonts w:ascii="Times New Roman" w:eastAsia="Times New Roman" w:hAnsi="Times New Roman" w:cs="Times New Roman"/>
            <w:color w:val="000000"/>
          </w:rPr>
          <w:fldChar w:fldCharType="separate"/>
        </w:r>
      </w:ins>
      <w:r w:rsidR="001E4B8C" w:rsidRPr="00F34626">
        <w:rPr>
          <w:rStyle w:val="Hyperlink"/>
          <w:rFonts w:ascii="Times New Roman" w:eastAsia="Times New Roman" w:hAnsi="Times New Roman" w:cs="Times New Roman"/>
        </w:rPr>
        <w:t>https://doi.org/10.6084/m9.figshare.14575626.v1</w:t>
      </w:r>
      <w:ins w:id="319" w:author="Microsoft Office User" w:date="2021-07-23T21:40:00Z">
        <w:r w:rsidR="001E4B8C">
          <w:rPr>
            <w:rFonts w:ascii="Times New Roman" w:eastAsia="Times New Roman" w:hAnsi="Times New Roman" w:cs="Times New Roman"/>
            <w:color w:val="000000"/>
          </w:rPr>
          <w:fldChar w:fldCharType="end"/>
        </w:r>
        <w:r w:rsidR="001E4B8C">
          <w:rPr>
            <w:rFonts w:ascii="Times New Roman" w:eastAsia="Times New Roman" w:hAnsi="Times New Roman" w:cs="Times New Roman"/>
            <w:color w:val="000000"/>
          </w:rPr>
          <w:t>. A user friendly interface to the data is available form https://cpafold.bioinfo.se/</w:t>
        </w:r>
      </w:ins>
    </w:p>
    <w:p w14:paraId="0000009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96" w14:textId="77777777" w:rsidR="00C92779" w:rsidRDefault="00961E66">
      <w:pPr>
        <w:pStyle w:val="Heading2"/>
        <w:rPr>
          <w:color w:val="000000"/>
        </w:rPr>
      </w:pPr>
      <w:bookmarkStart w:id="320" w:name="_heading=h.41mghml" w:colFirst="0" w:colLast="0"/>
      <w:bookmarkEnd w:id="320"/>
      <w:r>
        <w:rPr>
          <w:rFonts w:ascii="Times New Roman" w:eastAsia="Times New Roman" w:hAnsi="Times New Roman" w:cs="Times New Roman"/>
          <w:color w:val="000000"/>
        </w:rPr>
        <w:t>Acknowledgements and Financial Disclosure</w:t>
      </w:r>
    </w:p>
    <w:p w14:paraId="00000097" w14:textId="77777777" w:rsidR="00C92779" w:rsidRDefault="00961E66">
      <w:pPr>
        <w:pBdr>
          <w:top w:val="nil"/>
          <w:left w:val="nil"/>
          <w:bottom w:val="nil"/>
          <w:right w:val="nil"/>
          <w:between w:val="nil"/>
        </w:pBdr>
        <w:spacing w:after="200" w:line="360" w:lineRule="auto"/>
        <w:jc w:val="both"/>
        <w:rPr>
          <w:color w:val="000000"/>
        </w:rPr>
      </w:pPr>
      <w:r>
        <w:rPr>
          <w:rFonts w:ascii="Times New Roman" w:eastAsia="Times New Roman" w:hAnsi="Times New Roman" w:cs="Times New Roman"/>
          <w:color w:val="000000"/>
        </w:rPr>
        <w:t>We thank David Drew for his valuable input to this manuscript. We thank the Swedish National Infrastructure for Computing for providing computational resources</w:t>
      </w:r>
      <w:sdt>
        <w:sdtPr>
          <w:tag w:val="goog_rdk_226"/>
          <w:id w:val="1577091083"/>
        </w:sdtPr>
        <w:sdtEndPr/>
        <w:sdtContent>
          <w:del w:id="321" w:author="Claudio Bassot" w:date="2021-07-22T09:44:00Z">
            <w:r>
              <w:rPr>
                <w:rFonts w:ascii="Times New Roman" w:eastAsia="Times New Roman" w:hAnsi="Times New Roman" w:cs="Times New Roman"/>
                <w:color w:val="000000"/>
              </w:rPr>
              <w:delText>. This work was supported by a grant VR-NT-2016-03798 from the Swedish National Research Council (</w:delText>
            </w:r>
            <w:r>
              <w:fldChar w:fldCharType="begin"/>
            </w:r>
            <w:r>
              <w:delInstrText>HYPERLINK "http://www.vr.se/"</w:delInstrText>
            </w:r>
            <w:r>
              <w:fldChar w:fldCharType="separate"/>
            </w:r>
            <w:r>
              <w:rPr>
                <w:rFonts w:ascii="Times New Roman" w:eastAsia="Times New Roman" w:hAnsi="Times New Roman" w:cs="Times New Roman"/>
                <w:color w:val="000000"/>
                <w:u w:val="single"/>
              </w:rPr>
              <w:delText>www.vr.se</w:delText>
            </w:r>
            <w:r>
              <w:fldChar w:fldCharType="end"/>
            </w:r>
            <w:r>
              <w:rPr>
                <w:rFonts w:ascii="Times New Roman" w:eastAsia="Times New Roman" w:hAnsi="Times New Roman" w:cs="Times New Roman"/>
                <w:color w:val="000000"/>
              </w:rPr>
              <w:delTex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sdtContent>
      </w:sdt>
    </w:p>
    <w:p w14:paraId="00000098" w14:textId="77777777" w:rsidR="00C92779" w:rsidRDefault="00961E66">
      <w:pPr>
        <w:pStyle w:val="Heading2"/>
        <w:spacing w:after="200" w:line="360" w:lineRule="auto"/>
        <w:jc w:val="both"/>
        <w:rPr>
          <w:color w:val="000000"/>
        </w:rPr>
      </w:pPr>
      <w:bookmarkStart w:id="322" w:name="_heading=h.2grqrue" w:colFirst="0" w:colLast="0"/>
      <w:bookmarkEnd w:id="322"/>
      <w:r>
        <w:rPr>
          <w:rFonts w:ascii="Times New Roman" w:eastAsia="Times New Roman" w:hAnsi="Times New Roman" w:cs="Times New Roman"/>
          <w:color w:val="000000"/>
        </w:rPr>
        <w:t xml:space="preserve"> References</w:t>
      </w:r>
    </w:p>
    <w:p w14:paraId="00000099" w14:textId="77777777" w:rsidR="00C92779" w:rsidRDefault="00961E66">
      <w:pPr>
        <w:widowControl w:val="0"/>
        <w:pBdr>
          <w:top w:val="nil"/>
          <w:left w:val="nil"/>
          <w:bottom w:val="nil"/>
          <w:right w:val="nil"/>
          <w:between w:val="nil"/>
        </w:pBdr>
        <w:spacing w:before="220" w:after="220" w:line="240" w:lineRule="auto"/>
        <w:ind w:left="440" w:hanging="440"/>
        <w:rPr>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51">
        <w:r>
          <w:rPr>
            <w:rFonts w:ascii="Times New Roman" w:eastAsia="Times New Roman" w:hAnsi="Times New Roman" w:cs="Times New Roman"/>
            <w:color w:val="000000"/>
          </w:rPr>
          <w:t xml:space="preserve">Chang AB, Lin R, Keith </w:t>
        </w:r>
        <w:proofErr w:type="spellStart"/>
        <w:r>
          <w:rPr>
            <w:rFonts w:ascii="Times New Roman" w:eastAsia="Times New Roman" w:hAnsi="Times New Roman" w:cs="Times New Roman"/>
            <w:color w:val="000000"/>
          </w:rPr>
          <w:t>Studley</w:t>
        </w:r>
        <w:proofErr w:type="spellEnd"/>
        <w:r>
          <w:rPr>
            <w:rFonts w:ascii="Times New Roman" w:eastAsia="Times New Roman" w:hAnsi="Times New Roman" w:cs="Times New Roman"/>
            <w:color w:val="000000"/>
          </w:rPr>
          <w:t xml:space="preserve"> W, Tran CV, </w:t>
        </w:r>
        <w:proofErr w:type="spellStart"/>
        <w:r>
          <w:rPr>
            <w:rFonts w:ascii="Times New Roman" w:eastAsia="Times New Roman" w:hAnsi="Times New Roman" w:cs="Times New Roman"/>
            <w:color w:val="000000"/>
          </w:rPr>
          <w:t>Saier</w:t>
        </w:r>
        <w:proofErr w:type="spellEnd"/>
        <w:r>
          <w:rPr>
            <w:rFonts w:ascii="Times New Roman" w:eastAsia="Times New Roman" w:hAnsi="Times New Roman" w:cs="Times New Roman"/>
            <w:color w:val="000000"/>
          </w:rPr>
          <w:t xml:space="preserve"> MH Jr. Phylogeny as a guide to structure and function of membrane transport proteins. Mol </w:t>
        </w:r>
        <w:proofErr w:type="spellStart"/>
        <w:r>
          <w:rPr>
            <w:rFonts w:ascii="Times New Roman" w:eastAsia="Times New Roman" w:hAnsi="Times New Roman" w:cs="Times New Roman"/>
            <w:color w:val="000000"/>
          </w:rPr>
          <w:t>Membr</w:t>
        </w:r>
        <w:proofErr w:type="spellEnd"/>
        <w:r>
          <w:rPr>
            <w:rFonts w:ascii="Times New Roman" w:eastAsia="Times New Roman" w:hAnsi="Times New Roman" w:cs="Times New Roman"/>
            <w:color w:val="000000"/>
          </w:rPr>
          <w:t xml:space="preserve"> Biol. 2004;21: 171–181.</w:t>
        </w:r>
      </w:hyperlink>
    </w:p>
    <w:p w14:paraId="0000009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52">
        <w:r>
          <w:rPr>
            <w:rFonts w:ascii="Times New Roman" w:eastAsia="Times New Roman" w:hAnsi="Times New Roman" w:cs="Times New Roman"/>
            <w:color w:val="000000"/>
          </w:rPr>
          <w:t xml:space="preserve">Chen JS, Reddy V, Chen JH, </w:t>
        </w:r>
        <w:proofErr w:type="spellStart"/>
        <w:r>
          <w:rPr>
            <w:rFonts w:ascii="Times New Roman" w:eastAsia="Times New Roman" w:hAnsi="Times New Roman" w:cs="Times New Roman"/>
            <w:color w:val="000000"/>
          </w:rPr>
          <w:t>Shlykov</w:t>
        </w:r>
        <w:proofErr w:type="spellEnd"/>
        <w:r>
          <w:rPr>
            <w:rFonts w:ascii="Times New Roman" w:eastAsia="Times New Roman" w:hAnsi="Times New Roman" w:cs="Times New Roman"/>
            <w:color w:val="000000"/>
          </w:rPr>
          <w:t xml:space="preserve"> MA, Zheng WH, Cho J, et al. Phylogenetic characterization of transport protein superfamilies: superiority of </w:t>
        </w:r>
        <w:proofErr w:type="spellStart"/>
        <w:r>
          <w:rPr>
            <w:rFonts w:ascii="Times New Roman" w:eastAsia="Times New Roman" w:hAnsi="Times New Roman" w:cs="Times New Roman"/>
            <w:color w:val="000000"/>
          </w:rPr>
          <w:t>SuperfamilyTree</w:t>
        </w:r>
        <w:proofErr w:type="spellEnd"/>
        <w:r>
          <w:rPr>
            <w:rFonts w:ascii="Times New Roman" w:eastAsia="Times New Roman" w:hAnsi="Times New Roman" w:cs="Times New Roman"/>
            <w:color w:val="000000"/>
          </w:rPr>
          <w:t xml:space="preserve"> programs over those based on multiple alignments. J Mol Microbiol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2011;21: 83–96.</w:t>
        </w:r>
      </w:hyperlink>
    </w:p>
    <w:p w14:paraId="0000009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53">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54">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Verdon G. Structural perspectives on secondary active transporters. Trends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xml:space="preserve"> Sci. 2010;31: 418–426.</w:t>
        </w:r>
      </w:hyperlink>
    </w:p>
    <w:p w14:paraId="0000009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ab/>
      </w:r>
      <w:hyperlink r:id="rId55">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56">
        <w:r>
          <w:rPr>
            <w:rFonts w:ascii="Times New Roman" w:eastAsia="Times New Roman" w:hAnsi="Times New Roman" w:cs="Times New Roman"/>
            <w:color w:val="000000"/>
          </w:rPr>
          <w:t xml:space="preserve">Brett CL, </w:t>
        </w:r>
        <w:proofErr w:type="spellStart"/>
        <w:r>
          <w:rPr>
            <w:rFonts w:ascii="Times New Roman" w:eastAsia="Times New Roman" w:hAnsi="Times New Roman" w:cs="Times New Roman"/>
            <w:color w:val="000000"/>
          </w:rPr>
          <w:t>Donowitz</w:t>
        </w:r>
        <w:proofErr w:type="spellEnd"/>
        <w:r>
          <w:rPr>
            <w:rFonts w:ascii="Times New Roman" w:eastAsia="Times New Roman" w:hAnsi="Times New Roman" w:cs="Times New Roman"/>
            <w:color w:val="000000"/>
          </w:rPr>
          <w:t xml:space="preserve"> M, Rao R. Evolutionary origins of eukaryotic sodium/proton exchangers. Am J </w:t>
        </w:r>
        <w:proofErr w:type="spellStart"/>
        <w:r>
          <w:rPr>
            <w:rFonts w:ascii="Times New Roman" w:eastAsia="Times New Roman" w:hAnsi="Times New Roman" w:cs="Times New Roman"/>
            <w:color w:val="000000"/>
          </w:rPr>
          <w:t>Physiol</w:t>
        </w:r>
        <w:proofErr w:type="spellEnd"/>
        <w:r>
          <w:rPr>
            <w:rFonts w:ascii="Times New Roman" w:eastAsia="Times New Roman" w:hAnsi="Times New Roman" w:cs="Times New Roman"/>
            <w:color w:val="000000"/>
          </w:rPr>
          <w:t xml:space="preserve"> Cell Physiol. 2005;288: C223–39.</w:t>
        </w:r>
      </w:hyperlink>
    </w:p>
    <w:p w14:paraId="0000009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ab/>
      </w:r>
      <w:hyperlink r:id="rId57">
        <w:r>
          <w:rPr>
            <w:rFonts w:ascii="Times New Roman" w:eastAsia="Times New Roman" w:hAnsi="Times New Roman" w:cs="Times New Roman"/>
            <w:color w:val="000000"/>
          </w:rPr>
          <w:t xml:space="preserve">Lee C, Kang HJ, von </w:t>
        </w:r>
        <w:proofErr w:type="spellStart"/>
        <w:r>
          <w:rPr>
            <w:rFonts w:ascii="Times New Roman" w:eastAsia="Times New Roman" w:hAnsi="Times New Roman" w:cs="Times New Roman"/>
            <w:color w:val="000000"/>
          </w:rPr>
          <w:t>Ballmoos</w:t>
        </w:r>
        <w:proofErr w:type="spellEnd"/>
        <w:r>
          <w:rPr>
            <w:rFonts w:ascii="Times New Roman" w:eastAsia="Times New Roman" w:hAnsi="Times New Roman" w:cs="Times New Roman"/>
            <w:color w:val="000000"/>
          </w:rPr>
          <w:t xml:space="preserve"> C, Newstead S, </w:t>
        </w:r>
        <w:proofErr w:type="spellStart"/>
        <w:r>
          <w:rPr>
            <w:rFonts w:ascii="Times New Roman" w:eastAsia="Times New Roman" w:hAnsi="Times New Roman" w:cs="Times New Roman"/>
            <w:color w:val="000000"/>
          </w:rPr>
          <w:t>Uzdavinys</w:t>
        </w:r>
        <w:proofErr w:type="spellEnd"/>
        <w:r>
          <w:rPr>
            <w:rFonts w:ascii="Times New Roman" w:eastAsia="Times New Roman" w:hAnsi="Times New Roman" w:cs="Times New Roman"/>
            <w:color w:val="000000"/>
          </w:rPr>
          <w:t xml:space="preserve"> P, Dotson DL, et al. A two-domain elevator mechanism for sodium/proton antiport. Nature. 2013;501: 573–577.</w:t>
        </w:r>
      </w:hyperlink>
    </w:p>
    <w:p w14:paraId="000000A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r>
      <w:hyperlink r:id="rId58">
        <w:proofErr w:type="spellStart"/>
        <w:r>
          <w:rPr>
            <w:rFonts w:ascii="Times New Roman" w:eastAsia="Times New Roman" w:hAnsi="Times New Roman" w:cs="Times New Roman"/>
            <w:color w:val="000000"/>
          </w:rPr>
          <w:t>Masrati</w:t>
        </w:r>
        <w:proofErr w:type="spellEnd"/>
        <w:r>
          <w:rPr>
            <w:rFonts w:ascii="Times New Roman" w:eastAsia="Times New Roman" w:hAnsi="Times New Roman" w:cs="Times New Roman"/>
            <w:color w:val="000000"/>
          </w:rPr>
          <w:t xml:space="preserve"> G, Dwivedi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Gluck-Margolin Y, Kessel A, Ashkenazy H, et al. Broad phylogenetic analysis of cation/proton antiporters reveals transport determinants. Nature Communications. 2018. doi:</w:t>
        </w:r>
      </w:hyperlink>
      <w:hyperlink r:id="rId59">
        <w:r>
          <w:rPr>
            <w:rFonts w:ascii="Times New Roman" w:eastAsia="Times New Roman" w:hAnsi="Times New Roman" w:cs="Times New Roman"/>
            <w:color w:val="000000"/>
          </w:rPr>
          <w:t>10.1038/s41467-018-06770-5</w:t>
        </w:r>
      </w:hyperlink>
    </w:p>
    <w:p w14:paraId="000000A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60">
        <w:r>
          <w:rPr>
            <w:rFonts w:ascii="Times New Roman" w:eastAsia="Times New Roman" w:hAnsi="Times New Roman" w:cs="Times New Roman"/>
            <w:color w:val="000000"/>
          </w:rPr>
          <w:t xml:space="preserve">Loo SY, Chang MKX, Chua CSH, Kumar AP, Pervaiz S, Clement MV. NHE-1: a promising target for novel anti-cancer therapeutics.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Pharm Des. 2012;18: 1372–1382.</w:t>
        </w:r>
      </w:hyperlink>
    </w:p>
    <w:p w14:paraId="000000A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10. </w:t>
      </w:r>
      <w:r>
        <w:rPr>
          <w:rFonts w:ascii="Times New Roman" w:eastAsia="Times New Roman" w:hAnsi="Times New Roman" w:cs="Times New Roman"/>
          <w:color w:val="000000"/>
        </w:rPr>
        <w:tab/>
      </w:r>
      <w:hyperlink r:id="rId61">
        <w:proofErr w:type="spellStart"/>
        <w:r>
          <w:rPr>
            <w:rFonts w:ascii="Times New Roman" w:eastAsia="Times New Roman" w:hAnsi="Times New Roman" w:cs="Times New Roman"/>
            <w:color w:val="000000"/>
          </w:rPr>
          <w:t>Koltai</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Reshkin</w:t>
        </w:r>
        <w:proofErr w:type="spellEnd"/>
        <w:r>
          <w:rPr>
            <w:rFonts w:ascii="Times New Roman" w:eastAsia="Times New Roman" w:hAnsi="Times New Roman" w:cs="Times New Roman"/>
            <w:color w:val="000000"/>
          </w:rPr>
          <w:t xml:space="preserve"> SJ, </w:t>
        </w:r>
        <w:proofErr w:type="spellStart"/>
        <w:r>
          <w:rPr>
            <w:rFonts w:ascii="Times New Roman" w:eastAsia="Times New Roman" w:hAnsi="Times New Roman" w:cs="Times New Roman"/>
            <w:color w:val="000000"/>
          </w:rPr>
          <w:t>Harguindey</w:t>
        </w:r>
        <w:proofErr w:type="spellEnd"/>
        <w:r>
          <w:rPr>
            <w:rFonts w:ascii="Times New Roman" w:eastAsia="Times New Roman" w:hAnsi="Times New Roman" w:cs="Times New Roman"/>
            <w:color w:val="000000"/>
          </w:rPr>
          <w:t xml:space="preserve"> S. An Innovative Approach to Understanding and Treating Cancer: Targeting pH: From Etiopathogenesis to New Therapeutic Avenues. Academic Press; 2020.</w:t>
        </w:r>
      </w:hyperlink>
    </w:p>
    <w:p w14:paraId="000000A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62">
        <w:proofErr w:type="spellStart"/>
        <w:r>
          <w:rPr>
            <w:rFonts w:ascii="Times New Roman" w:eastAsia="Times New Roman" w:hAnsi="Times New Roman" w:cs="Times New Roman"/>
            <w:color w:val="000000"/>
          </w:rPr>
          <w:t>Karmazyn</w:t>
        </w:r>
        <w:proofErr w:type="spellEnd"/>
        <w:r>
          <w:rPr>
            <w:rFonts w:ascii="Times New Roman" w:eastAsia="Times New Roman" w:hAnsi="Times New Roman" w:cs="Times New Roman"/>
            <w:color w:val="000000"/>
          </w:rPr>
          <w:t xml:space="preserve"> M, Gan XT, Humphreys RA, Yoshida H, </w:t>
        </w:r>
        <w:proofErr w:type="spellStart"/>
        <w:r>
          <w:rPr>
            <w:rFonts w:ascii="Times New Roman" w:eastAsia="Times New Roman" w:hAnsi="Times New Roman" w:cs="Times New Roman"/>
            <w:color w:val="000000"/>
          </w:rPr>
          <w:t>Kusumoto</w:t>
        </w:r>
        <w:proofErr w:type="spellEnd"/>
        <w:r>
          <w:rPr>
            <w:rFonts w:ascii="Times New Roman" w:eastAsia="Times New Roman" w:hAnsi="Times New Roman" w:cs="Times New Roman"/>
            <w:color w:val="000000"/>
          </w:rPr>
          <w:t xml:space="preserve"> K. The Myocardial Na -H Exchange. Circulation Research. 1999. pp. 777–786. doi:</w:t>
        </w:r>
      </w:hyperlink>
      <w:hyperlink r:id="rId63">
        <w:r>
          <w:rPr>
            <w:rFonts w:ascii="Times New Roman" w:eastAsia="Times New Roman" w:hAnsi="Times New Roman" w:cs="Times New Roman"/>
            <w:color w:val="000000"/>
          </w:rPr>
          <w:t>10.1161/01.res.85.9.777</w:t>
        </w:r>
      </w:hyperlink>
    </w:p>
    <w:p w14:paraId="000000A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hyperlink r:id="rId64">
        <w:r>
          <w:rPr>
            <w:rFonts w:ascii="Times New Roman" w:eastAsia="Times New Roman" w:hAnsi="Times New Roman" w:cs="Times New Roman"/>
            <w:color w:val="000000"/>
          </w:rPr>
          <w:t xml:space="preserve">Dawson PA. Role of the intestinal bile acid transporters in bile acid and drug disposition. </w:t>
        </w:r>
        <w:proofErr w:type="spellStart"/>
        <w:r>
          <w:rPr>
            <w:rFonts w:ascii="Times New Roman" w:eastAsia="Times New Roman" w:hAnsi="Times New Roman" w:cs="Times New Roman"/>
            <w:color w:val="000000"/>
          </w:rPr>
          <w:t>Handb</w:t>
        </w:r>
        <w:proofErr w:type="spellEnd"/>
        <w:r>
          <w:rPr>
            <w:rFonts w:ascii="Times New Roman" w:eastAsia="Times New Roman" w:hAnsi="Times New Roman" w:cs="Times New Roman"/>
            <w:color w:val="000000"/>
          </w:rPr>
          <w:t xml:space="preserve"> Exp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2011; 169–203.</w:t>
        </w:r>
      </w:hyperlink>
    </w:p>
    <w:p w14:paraId="000000A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r>
      <w:hyperlink r:id="rId65">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MA, </w:t>
        </w:r>
        <w:proofErr w:type="spellStart"/>
        <w:r>
          <w:rPr>
            <w:rFonts w:ascii="Times New Roman" w:eastAsia="Times New Roman" w:hAnsi="Times New Roman" w:cs="Times New Roman"/>
            <w:color w:val="000000"/>
          </w:rPr>
          <w:t>Pogozheva</w:t>
        </w:r>
        <w:proofErr w:type="spellEnd"/>
        <w:r>
          <w:rPr>
            <w:rFonts w:ascii="Times New Roman" w:eastAsia="Times New Roman" w:hAnsi="Times New Roman" w:cs="Times New Roman"/>
            <w:color w:val="000000"/>
          </w:rPr>
          <w:t xml:space="preserve"> ID, </w:t>
        </w:r>
        <w:proofErr w:type="spellStart"/>
        <w:r>
          <w:rPr>
            <w:rFonts w:ascii="Times New Roman" w:eastAsia="Times New Roman" w:hAnsi="Times New Roman" w:cs="Times New Roman"/>
            <w:color w:val="000000"/>
          </w:rPr>
          <w:t>Joo</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Mosberg</w:t>
        </w:r>
        <w:proofErr w:type="spellEnd"/>
        <w:r>
          <w:rPr>
            <w:rFonts w:ascii="Times New Roman" w:eastAsia="Times New Roman" w:hAnsi="Times New Roman" w:cs="Times New Roman"/>
            <w:color w:val="000000"/>
          </w:rPr>
          <w:t xml:space="preserve"> HI, </w:t>
        </w:r>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AL. OPM database and PPM web server: resources for positioning of proteins in membranes. Nucleic Acids Res. 2012;40: D370–6.</w:t>
        </w:r>
      </w:hyperlink>
    </w:p>
    <w:p w14:paraId="000000A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66">
        <w:r>
          <w:rPr>
            <w:rFonts w:ascii="Times New Roman" w:eastAsia="Times New Roman" w:hAnsi="Times New Roman" w:cs="Times New Roman"/>
            <w:color w:val="000000"/>
          </w:rPr>
          <w:t>Hu N-J, Iwata S, Cameron AD, Drew D. Crystal structure of a bacterial homologue of the bile acid sodium symporter ASBT. Nature. 2011;478: 408–411.</w:t>
        </w:r>
      </w:hyperlink>
    </w:p>
    <w:p w14:paraId="000000A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67">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Venturi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Padan</w:t>
        </w:r>
        <w:proofErr w:type="spellEnd"/>
        <w:r>
          <w:rPr>
            <w:rFonts w:ascii="Times New Roman" w:eastAsia="Times New Roman" w:hAnsi="Times New Roman" w:cs="Times New Roman"/>
            <w:color w:val="000000"/>
          </w:rPr>
          <w:t xml:space="preserve"> E, Michel H. Structure of a Na+/H+ antiporter and insights into mechanism of action and regulation by </w:t>
        </w:r>
        <w:proofErr w:type="spellStart"/>
        <w:r>
          <w:rPr>
            <w:rFonts w:ascii="Times New Roman" w:eastAsia="Times New Roman" w:hAnsi="Times New Roman" w:cs="Times New Roman"/>
            <w:color w:val="000000"/>
          </w:rPr>
          <w:t>pH.</w:t>
        </w:r>
        <w:proofErr w:type="spellEnd"/>
        <w:r>
          <w:rPr>
            <w:rFonts w:ascii="Times New Roman" w:eastAsia="Times New Roman" w:hAnsi="Times New Roman" w:cs="Times New Roman"/>
            <w:color w:val="000000"/>
          </w:rPr>
          <w:t xml:space="preserve"> Nature. 2005;435: 1197–1202.</w:t>
        </w:r>
      </w:hyperlink>
    </w:p>
    <w:p w14:paraId="000000A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68">
        <w:r>
          <w:rPr>
            <w:rFonts w:ascii="Times New Roman" w:eastAsia="Times New Roman" w:hAnsi="Times New Roman" w:cs="Times New Roman"/>
            <w:color w:val="000000"/>
          </w:rPr>
          <w:t xml:space="preserve">Xu X, Shi H, Gong X, Chen P, Gao Y, Zhang X, et al. Structural insights into sodium transport by the oxaloacetate decarboxylase sodium pump.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2020;9. doi:</w:t>
        </w:r>
      </w:hyperlink>
      <w:hyperlink r:id="rId69">
        <w:r>
          <w:rPr>
            <w:rFonts w:ascii="Times New Roman" w:eastAsia="Times New Roman" w:hAnsi="Times New Roman" w:cs="Times New Roman"/>
            <w:color w:val="000000"/>
          </w:rPr>
          <w:t>10.7554/eLife.53853</w:t>
        </w:r>
      </w:hyperlink>
    </w:p>
    <w:p w14:paraId="000000A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70">
        <w:proofErr w:type="spellStart"/>
        <w:r>
          <w:rPr>
            <w:rFonts w:ascii="Times New Roman" w:eastAsia="Times New Roman" w:hAnsi="Times New Roman" w:cs="Times New Roman"/>
            <w:color w:val="000000"/>
          </w:rPr>
          <w:t>Wöhlert</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Grötzinger</w:t>
        </w:r>
        <w:proofErr w:type="spellEnd"/>
        <w:r>
          <w:rPr>
            <w:rFonts w:ascii="Times New Roman" w:eastAsia="Times New Roman" w:hAnsi="Times New Roman" w:cs="Times New Roman"/>
            <w:color w:val="000000"/>
          </w:rPr>
          <w:t xml:space="preserve"> MJ, </w:t>
        </w:r>
        <w:proofErr w:type="spellStart"/>
        <w:r>
          <w:rPr>
            <w:rFonts w:ascii="Times New Roman" w:eastAsia="Times New Roman" w:hAnsi="Times New Roman" w:cs="Times New Roman"/>
            <w:color w:val="000000"/>
          </w:rPr>
          <w:t>Kühlbrandt</w:t>
        </w:r>
        <w:proofErr w:type="spellEnd"/>
        <w:r>
          <w:rPr>
            <w:rFonts w:ascii="Times New Roman" w:eastAsia="Times New Roman" w:hAnsi="Times New Roman" w:cs="Times New Roman"/>
            <w:color w:val="000000"/>
          </w:rPr>
          <w:t xml:space="preserve"> W, </w:t>
        </w:r>
        <w:proofErr w:type="spellStart"/>
        <w:r>
          <w:rPr>
            <w:rFonts w:ascii="Times New Roman" w:eastAsia="Times New Roman" w:hAnsi="Times New Roman" w:cs="Times New Roman"/>
            <w:color w:val="000000"/>
          </w:rPr>
          <w:t>Yildiz</w:t>
        </w:r>
        <w:proofErr w:type="spellEnd"/>
        <w:r>
          <w:rPr>
            <w:rFonts w:ascii="Times New Roman" w:eastAsia="Times New Roman" w:hAnsi="Times New Roman" w:cs="Times New Roman"/>
            <w:color w:val="000000"/>
          </w:rPr>
          <w:t xml:space="preserve"> Ö. Mechanism of Na(+)-dependent citrate transport from the structure of an asymmetrical </w:t>
        </w:r>
        <w:proofErr w:type="spellStart"/>
        <w:r>
          <w:rPr>
            <w:rFonts w:ascii="Times New Roman" w:eastAsia="Times New Roman" w:hAnsi="Times New Roman" w:cs="Times New Roman"/>
            <w:color w:val="000000"/>
          </w:rPr>
          <w:t>CitS</w:t>
        </w:r>
        <w:proofErr w:type="spellEnd"/>
        <w:r>
          <w:rPr>
            <w:rFonts w:ascii="Times New Roman" w:eastAsia="Times New Roman" w:hAnsi="Times New Roman" w:cs="Times New Roman"/>
            <w:color w:val="000000"/>
          </w:rPr>
          <w:t xml:space="preserve"> dimer.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e09375.</w:t>
        </w:r>
      </w:hyperlink>
    </w:p>
    <w:p w14:paraId="000000A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71">
        <w:r>
          <w:rPr>
            <w:rFonts w:ascii="Times New Roman" w:eastAsia="Times New Roman" w:hAnsi="Times New Roman" w:cs="Times New Roman"/>
            <w:color w:val="000000"/>
          </w:rPr>
          <w:t xml:space="preserve">Duran AM, </w:t>
        </w:r>
        <w:proofErr w:type="spellStart"/>
        <w:r>
          <w:rPr>
            <w:rFonts w:ascii="Times New Roman" w:eastAsia="Times New Roman" w:hAnsi="Times New Roman" w:cs="Times New Roman"/>
            <w:color w:val="000000"/>
          </w:rPr>
          <w:t>Meiler</w:t>
        </w:r>
        <w:proofErr w:type="spellEnd"/>
        <w:r>
          <w:rPr>
            <w:rFonts w:ascii="Times New Roman" w:eastAsia="Times New Roman" w:hAnsi="Times New Roman" w:cs="Times New Roman"/>
            <w:color w:val="000000"/>
          </w:rPr>
          <w:t xml:space="preserve"> J. Inverted topologies in membrane proteins: a mini-review.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Struct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xml:space="preserve"> J. 2013;8: e201308004.</w:t>
        </w:r>
      </w:hyperlink>
    </w:p>
    <w:p w14:paraId="000000A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72">
        <w:proofErr w:type="spellStart"/>
        <w:r>
          <w:rPr>
            <w:rFonts w:ascii="Times New Roman" w:eastAsia="Times New Roman" w:hAnsi="Times New Roman" w:cs="Times New Roman"/>
            <w:color w:val="000000"/>
          </w:rPr>
          <w:t>Pornillos</w:t>
        </w:r>
        <w:proofErr w:type="spellEnd"/>
        <w:r>
          <w:rPr>
            <w:rFonts w:ascii="Times New Roman" w:eastAsia="Times New Roman" w:hAnsi="Times New Roman" w:cs="Times New Roman"/>
            <w:color w:val="000000"/>
          </w:rPr>
          <w:t xml:space="preserve"> O, Chang G. Inverted repeat domains in membrane proteins. FEBS Letters. 2006. pp. 358–362. doi:</w:t>
        </w:r>
      </w:hyperlink>
      <w:hyperlink r:id="rId73">
        <w:r>
          <w:rPr>
            <w:rFonts w:ascii="Times New Roman" w:eastAsia="Times New Roman" w:hAnsi="Times New Roman" w:cs="Times New Roman"/>
            <w:color w:val="000000"/>
          </w:rPr>
          <w:t>10.1016/j.febslet.2005.12.054</w:t>
        </w:r>
      </w:hyperlink>
    </w:p>
    <w:p w14:paraId="000000A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74">
        <w:r>
          <w:rPr>
            <w:rFonts w:ascii="Times New Roman" w:eastAsia="Times New Roman" w:hAnsi="Times New Roman" w:cs="Times New Roman"/>
            <w:color w:val="000000"/>
          </w:rPr>
          <w:t>Forrest LR. Structural Symmetry in Membrane Proteins. Annual Review of Biophysics. 2015. pp. 311–337. doi:</w:t>
        </w:r>
      </w:hyperlink>
      <w:hyperlink r:id="rId75">
        <w:r>
          <w:rPr>
            <w:rFonts w:ascii="Times New Roman" w:eastAsia="Times New Roman" w:hAnsi="Times New Roman" w:cs="Times New Roman"/>
            <w:color w:val="000000"/>
          </w:rPr>
          <w:t>10.1146/annurev-biophys-051013-023008</w:t>
        </w:r>
      </w:hyperlink>
    </w:p>
    <w:p w14:paraId="000000A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76">
        <w:proofErr w:type="spellStart"/>
        <w:r>
          <w:rPr>
            <w:rFonts w:ascii="Times New Roman" w:eastAsia="Times New Roman" w:hAnsi="Times New Roman" w:cs="Times New Roman"/>
            <w:color w:val="000000"/>
          </w:rPr>
          <w:t>Radestock</w:t>
        </w:r>
        <w:proofErr w:type="spellEnd"/>
        <w:r>
          <w:rPr>
            <w:rFonts w:ascii="Times New Roman" w:eastAsia="Times New Roman" w:hAnsi="Times New Roman" w:cs="Times New Roman"/>
            <w:color w:val="000000"/>
          </w:rPr>
          <w:t xml:space="preserve"> S, Forrest LR. The alternating-access mechanism of MFS transporters arises from inverted-topology repeats. J Mol Biol. 2011;407: 698–715.</w:t>
        </w:r>
      </w:hyperlink>
    </w:p>
    <w:p w14:paraId="000000A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ab/>
      </w:r>
      <w:hyperlink r:id="rId77">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w:t>
        </w:r>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Discontinuous membrane helices in transport proteins and their correlation with function. J Struct Biol. 2007;159: 261–267.</w:t>
        </w:r>
      </w:hyperlink>
    </w:p>
    <w:p w14:paraId="000000A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78">
        <w:r>
          <w:rPr>
            <w:rFonts w:ascii="Times New Roman" w:eastAsia="Times New Roman" w:hAnsi="Times New Roman" w:cs="Times New Roman"/>
            <w:color w:val="000000"/>
          </w:rPr>
          <w:t xml:space="preserve">Drew D, </w:t>
        </w:r>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Shared Molecular Mechanisms of Membrane Transporters. Annual Review of Biochemistry. 2016. pp. 543–572. doi:</w:t>
        </w:r>
      </w:hyperlink>
      <w:hyperlink r:id="rId79">
        <w:r>
          <w:rPr>
            <w:rFonts w:ascii="Times New Roman" w:eastAsia="Times New Roman" w:hAnsi="Times New Roman" w:cs="Times New Roman"/>
            <w:color w:val="000000"/>
          </w:rPr>
          <w:t>10.1146/annurev-biochem-060815-014520</w:t>
        </w:r>
      </w:hyperlink>
    </w:p>
    <w:p w14:paraId="000000B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ab/>
      </w:r>
      <w:hyperlink r:id="rId80">
        <w:r>
          <w:rPr>
            <w:rFonts w:ascii="Times New Roman" w:eastAsia="Times New Roman" w:hAnsi="Times New Roman" w:cs="Times New Roman"/>
            <w:color w:val="000000"/>
          </w:rPr>
          <w:t xml:space="preserve">Webb B, </w:t>
        </w:r>
        <w:proofErr w:type="spellStart"/>
        <w:r>
          <w:rPr>
            <w:rFonts w:ascii="Times New Roman" w:eastAsia="Times New Roman" w:hAnsi="Times New Roman" w:cs="Times New Roman"/>
            <w:color w:val="000000"/>
          </w:rPr>
          <w:t>Sali</w:t>
        </w:r>
        <w:proofErr w:type="spellEnd"/>
        <w:r>
          <w:rPr>
            <w:rFonts w:ascii="Times New Roman" w:eastAsia="Times New Roman" w:hAnsi="Times New Roman" w:cs="Times New Roman"/>
            <w:color w:val="000000"/>
          </w:rPr>
          <w:t xml:space="preserve"> A. Comparative Protein Structure Modeling Using MODELLER.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Protoc</w:t>
        </w:r>
        <w:proofErr w:type="spellEnd"/>
        <w:r>
          <w:rPr>
            <w:rFonts w:ascii="Times New Roman" w:eastAsia="Times New Roman" w:hAnsi="Times New Roman" w:cs="Times New Roman"/>
            <w:color w:val="000000"/>
          </w:rPr>
          <w:t xml:space="preserve"> Protein Sci. 2016;86: 2.9.1–2.9.37.</w:t>
        </w:r>
      </w:hyperlink>
    </w:p>
    <w:p w14:paraId="000000B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81">
        <w:proofErr w:type="spellStart"/>
        <w:r>
          <w:rPr>
            <w:rFonts w:ascii="Times New Roman" w:eastAsia="Times New Roman" w:hAnsi="Times New Roman" w:cs="Times New Roman"/>
            <w:color w:val="000000"/>
          </w:rPr>
          <w:t>Soding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Lupas</w:t>
        </w:r>
        <w:proofErr w:type="spellEnd"/>
        <w:r>
          <w:rPr>
            <w:rFonts w:ascii="Times New Roman" w:eastAsia="Times New Roman" w:hAnsi="Times New Roman" w:cs="Times New Roman"/>
            <w:color w:val="000000"/>
          </w:rPr>
          <w:t xml:space="preserve"> AN.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interactive server for protein homology detection and structure prediction. Nucleic Acids Research. 2005. pp. W244–W248. doi:</w:t>
        </w:r>
      </w:hyperlink>
      <w:hyperlink r:id="rId82">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/gki408</w:t>
        </w:r>
      </w:hyperlink>
    </w:p>
    <w:p w14:paraId="000000B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83">
        <w:r>
          <w:rPr>
            <w:rFonts w:ascii="Times New Roman" w:eastAsia="Times New Roman" w:hAnsi="Times New Roman" w:cs="Times New Roman"/>
            <w:color w:val="000000"/>
          </w:rPr>
          <w:t xml:space="preserve">Yang J, </w:t>
        </w:r>
        <w:proofErr w:type="spellStart"/>
        <w:r>
          <w:rPr>
            <w:rFonts w:ascii="Times New Roman" w:eastAsia="Times New Roman" w:hAnsi="Times New Roman" w:cs="Times New Roman"/>
            <w:color w:val="000000"/>
          </w:rPr>
          <w:t>Anishchenko</w:t>
        </w:r>
        <w:proofErr w:type="spellEnd"/>
        <w:r>
          <w:rPr>
            <w:rFonts w:ascii="Times New Roman" w:eastAsia="Times New Roman" w:hAnsi="Times New Roman" w:cs="Times New Roman"/>
            <w:color w:val="000000"/>
          </w:rPr>
          <w:t xml:space="preserve"> I, Park H, Peng Z, </w:t>
        </w:r>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Baker D. Improved protein structure prediction using predicted </w:t>
        </w:r>
        <w:proofErr w:type="spellStart"/>
        <w:r>
          <w:rPr>
            <w:rFonts w:ascii="Times New Roman" w:eastAsia="Times New Roman" w:hAnsi="Times New Roman" w:cs="Times New Roman"/>
            <w:color w:val="000000"/>
          </w:rPr>
          <w:t>interresidue</w:t>
        </w:r>
        <w:proofErr w:type="spellEnd"/>
        <w:r>
          <w:rPr>
            <w:rFonts w:ascii="Times New Roman" w:eastAsia="Times New Roman" w:hAnsi="Times New Roman" w:cs="Times New Roman"/>
            <w:color w:val="000000"/>
          </w:rPr>
          <w:t xml:space="preserve"> orientations. Proc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Sci U S A. </w:t>
        </w:r>
        <w:r>
          <w:rPr>
            <w:rFonts w:ascii="Times New Roman" w:eastAsia="Times New Roman" w:hAnsi="Times New Roman" w:cs="Times New Roman"/>
            <w:color w:val="000000"/>
          </w:rPr>
          <w:lastRenderedPageBreak/>
          <w:t>2020;117: 1496–1503.</w:t>
        </w:r>
      </w:hyperlink>
    </w:p>
    <w:p w14:paraId="000000B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84">
        <w:proofErr w:type="spellStart"/>
        <w:r>
          <w:rPr>
            <w:rFonts w:ascii="Times New Roman" w:eastAsia="Times New Roman" w:hAnsi="Times New Roman" w:cs="Times New Roman"/>
            <w:color w:val="000000"/>
          </w:rPr>
          <w:t>Abriata</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Tamò</w:t>
        </w:r>
        <w:proofErr w:type="spellEnd"/>
        <w:r>
          <w:rPr>
            <w:rFonts w:ascii="Times New Roman" w:eastAsia="Times New Roman" w:hAnsi="Times New Roman" w:cs="Times New Roman"/>
            <w:color w:val="000000"/>
          </w:rPr>
          <w:t xml:space="preserve"> GE, </w:t>
        </w:r>
        <w:proofErr w:type="spellStart"/>
        <w:r>
          <w:rPr>
            <w:rFonts w:ascii="Times New Roman" w:eastAsia="Times New Roman" w:hAnsi="Times New Roman" w:cs="Times New Roman"/>
            <w:color w:val="000000"/>
          </w:rPr>
          <w:t>Monastyrskyy</w:t>
        </w:r>
        <w:proofErr w:type="spellEnd"/>
        <w:r>
          <w:rPr>
            <w:rFonts w:ascii="Times New Roman" w:eastAsia="Times New Roman" w:hAnsi="Times New Roman" w:cs="Times New Roman"/>
            <w:color w:val="000000"/>
          </w:rPr>
          <w:t xml:space="preserve"> B, Kryshtafovych A, Dal </w:t>
        </w:r>
        <w:proofErr w:type="spellStart"/>
        <w:r>
          <w:rPr>
            <w:rFonts w:ascii="Times New Roman" w:eastAsia="Times New Roman" w:hAnsi="Times New Roman" w:cs="Times New Roman"/>
            <w:color w:val="000000"/>
          </w:rPr>
          <w:t>Peraro</w:t>
        </w:r>
        <w:proofErr w:type="spellEnd"/>
        <w:r>
          <w:rPr>
            <w:rFonts w:ascii="Times New Roman" w:eastAsia="Times New Roman" w:hAnsi="Times New Roman" w:cs="Times New Roman"/>
            <w:color w:val="000000"/>
          </w:rPr>
          <w:t xml:space="preserve"> M. Assessment of hard target modeling in CASP12 reveals an emerging role of alignment-based contact prediction methods. Proteins. 2018;86 Suppl 1: 97–112.</w:t>
        </w:r>
      </w:hyperlink>
    </w:p>
    <w:p w14:paraId="000000B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85">
        <w:r>
          <w:rPr>
            <w:rFonts w:ascii="Times New Roman" w:eastAsia="Times New Roman" w:hAnsi="Times New Roman" w:cs="Times New Roman"/>
            <w:color w:val="000000"/>
          </w:rPr>
          <w:t xml:space="preserve">Sudha Govindarajan, Claudio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John Lamb and Arne Elofsson. The evolutionary history of topological variations in the CPA/AT Superfamily. Submitted.</w:t>
        </w:r>
      </w:hyperlink>
    </w:p>
    <w:p w14:paraId="000000B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86">
        <w:proofErr w:type="spellStart"/>
        <w:r>
          <w:rPr>
            <w:rFonts w:ascii="Times New Roman" w:eastAsia="Times New Roman" w:hAnsi="Times New Roman" w:cs="Times New Roman"/>
            <w:color w:val="000000"/>
          </w:rPr>
          <w:t>Nodzyński</w:t>
        </w:r>
        <w:proofErr w:type="spellEnd"/>
        <w:r>
          <w:rPr>
            <w:rFonts w:ascii="Times New Roman" w:eastAsia="Times New Roman" w:hAnsi="Times New Roman" w:cs="Times New Roman"/>
            <w:color w:val="000000"/>
          </w:rPr>
          <w:t xml:space="preserve"> T, Vanneste S, </w:t>
        </w:r>
        <w:proofErr w:type="spellStart"/>
        <w:r>
          <w:rPr>
            <w:rFonts w:ascii="Times New Roman" w:eastAsia="Times New Roman" w:hAnsi="Times New Roman" w:cs="Times New Roman"/>
            <w:color w:val="000000"/>
          </w:rPr>
          <w:t>Zwiewka</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Pernisová</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Hejátko</w:t>
        </w:r>
        <w:proofErr w:type="spellEnd"/>
        <w:r>
          <w:rPr>
            <w:rFonts w:ascii="Times New Roman" w:eastAsia="Times New Roman" w:hAnsi="Times New Roman" w:cs="Times New Roman"/>
            <w:color w:val="000000"/>
          </w:rPr>
          <w:t xml:space="preserve"> J, Friml J. Enquiry into the Topology of Plasma Membrane-Localized PIN Auxin Transport Components. Mol Plant. 2016;9: 1504–1519.</w:t>
        </w:r>
      </w:hyperlink>
    </w:p>
    <w:p w14:paraId="000000B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87">
        <w:proofErr w:type="spellStart"/>
        <w:r w:rsidRPr="001E4B8C">
          <w:rPr>
            <w:rFonts w:ascii="Times New Roman" w:eastAsia="Times New Roman" w:hAnsi="Times New Roman" w:cs="Times New Roman"/>
            <w:color w:val="000000"/>
          </w:rPr>
          <w:t>Nanatani</w:t>
        </w:r>
        <w:proofErr w:type="spellEnd"/>
        <w:r w:rsidRPr="001E4B8C">
          <w:rPr>
            <w:rFonts w:ascii="Times New Roman" w:eastAsia="Times New Roman" w:hAnsi="Times New Roman" w:cs="Times New Roman"/>
            <w:color w:val="000000"/>
          </w:rPr>
          <w:t xml:space="preserve"> K, </w:t>
        </w:r>
        <w:proofErr w:type="spellStart"/>
        <w:r w:rsidRPr="001E4B8C">
          <w:rPr>
            <w:rFonts w:ascii="Times New Roman" w:eastAsia="Times New Roman" w:hAnsi="Times New Roman" w:cs="Times New Roman"/>
            <w:color w:val="000000"/>
          </w:rPr>
          <w:t>Fujiki</w:t>
        </w:r>
        <w:proofErr w:type="spellEnd"/>
        <w:r w:rsidRPr="001E4B8C">
          <w:rPr>
            <w:rFonts w:ascii="Times New Roman" w:eastAsia="Times New Roman" w:hAnsi="Times New Roman" w:cs="Times New Roman"/>
            <w:color w:val="000000"/>
          </w:rPr>
          <w:t xml:space="preserve"> T, </w:t>
        </w:r>
        <w:proofErr w:type="spellStart"/>
        <w:r w:rsidRPr="001E4B8C">
          <w:rPr>
            <w:rFonts w:ascii="Times New Roman" w:eastAsia="Times New Roman" w:hAnsi="Times New Roman" w:cs="Times New Roman"/>
            <w:color w:val="000000"/>
          </w:rPr>
          <w:t>Kanou</w:t>
        </w:r>
        <w:proofErr w:type="spellEnd"/>
        <w:r w:rsidRPr="001E4B8C">
          <w:rPr>
            <w:rFonts w:ascii="Times New Roman" w:eastAsia="Times New Roman" w:hAnsi="Times New Roman" w:cs="Times New Roman"/>
            <w:color w:val="000000"/>
          </w:rPr>
          <w:t xml:space="preserve"> K, Takeda-</w:t>
        </w:r>
        <w:proofErr w:type="spellStart"/>
        <w:r w:rsidRPr="001E4B8C">
          <w:rPr>
            <w:rFonts w:ascii="Times New Roman" w:eastAsia="Times New Roman" w:hAnsi="Times New Roman" w:cs="Times New Roman"/>
            <w:color w:val="000000"/>
          </w:rPr>
          <w:t>Shitaka</w:t>
        </w:r>
        <w:proofErr w:type="spellEnd"/>
        <w:r w:rsidRPr="001E4B8C">
          <w:rPr>
            <w:rFonts w:ascii="Times New Roman" w:eastAsia="Times New Roman" w:hAnsi="Times New Roman" w:cs="Times New Roman"/>
            <w:color w:val="000000"/>
          </w:rPr>
          <w:t xml:space="preserve"> M, </w:t>
        </w:r>
        <w:proofErr w:type="spellStart"/>
        <w:r w:rsidRPr="001E4B8C">
          <w:rPr>
            <w:rFonts w:ascii="Times New Roman" w:eastAsia="Times New Roman" w:hAnsi="Times New Roman" w:cs="Times New Roman"/>
            <w:color w:val="000000"/>
          </w:rPr>
          <w:t>Umeyama</w:t>
        </w:r>
        <w:proofErr w:type="spellEnd"/>
        <w:r w:rsidRPr="001E4B8C">
          <w:rPr>
            <w:rFonts w:ascii="Times New Roman" w:eastAsia="Times New Roman" w:hAnsi="Times New Roman" w:cs="Times New Roman"/>
            <w:color w:val="000000"/>
          </w:rPr>
          <w:t xml:space="preserve"> H, Ye L, et al. </w:t>
        </w:r>
        <w:r>
          <w:rPr>
            <w:rFonts w:ascii="Times New Roman" w:eastAsia="Times New Roman" w:hAnsi="Times New Roman" w:cs="Times New Roman"/>
            <w:color w:val="000000"/>
          </w:rPr>
          <w:t xml:space="preserve">Topology of </w:t>
        </w:r>
        <w:proofErr w:type="spellStart"/>
        <w:r>
          <w:rPr>
            <w:rFonts w:ascii="Times New Roman" w:eastAsia="Times New Roman" w:hAnsi="Times New Roman" w:cs="Times New Roman"/>
            <w:color w:val="000000"/>
          </w:rPr>
          <w:t>AspT</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aspartate:alanine</w:t>
        </w:r>
        <w:proofErr w:type="spellEnd"/>
        <w:r>
          <w:rPr>
            <w:rFonts w:ascii="Times New Roman" w:eastAsia="Times New Roman" w:hAnsi="Times New Roman" w:cs="Times New Roman"/>
            <w:color w:val="000000"/>
          </w:rPr>
          <w:t xml:space="preserve"> antiporter of </w:t>
        </w:r>
        <w:proofErr w:type="spellStart"/>
        <w:r>
          <w:rPr>
            <w:rFonts w:ascii="Times New Roman" w:eastAsia="Times New Roman" w:hAnsi="Times New Roman" w:cs="Times New Roman"/>
            <w:color w:val="000000"/>
          </w:rPr>
          <w:t>Tetragenococcus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halophilus</w:t>
        </w:r>
        <w:proofErr w:type="spellEnd"/>
        <w:r>
          <w:rPr>
            <w:rFonts w:ascii="Times New Roman" w:eastAsia="Times New Roman" w:hAnsi="Times New Roman" w:cs="Times New Roman"/>
            <w:color w:val="000000"/>
          </w:rPr>
          <w:t xml:space="preserve">, determined by site-directed fluorescence labeling. J </w:t>
        </w:r>
        <w:proofErr w:type="spellStart"/>
        <w:r>
          <w:rPr>
            <w:rFonts w:ascii="Times New Roman" w:eastAsia="Times New Roman" w:hAnsi="Times New Roman" w:cs="Times New Roman"/>
            <w:color w:val="000000"/>
          </w:rPr>
          <w:t>Bacteriol</w:t>
        </w:r>
        <w:proofErr w:type="spellEnd"/>
        <w:r>
          <w:rPr>
            <w:rFonts w:ascii="Times New Roman" w:eastAsia="Times New Roman" w:hAnsi="Times New Roman" w:cs="Times New Roman"/>
            <w:color w:val="000000"/>
          </w:rPr>
          <w:t>. 2007;189: 7089–7097.</w:t>
        </w:r>
      </w:hyperlink>
    </w:p>
    <w:p w14:paraId="000000B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88">
        <w:r>
          <w:rPr>
            <w:rFonts w:ascii="Times New Roman" w:eastAsia="Times New Roman" w:hAnsi="Times New Roman" w:cs="Times New Roman"/>
            <w:color w:val="000000"/>
          </w:rPr>
          <w:t xml:space="preserve">Dobrowolski A, </w:t>
        </w:r>
        <w:proofErr w:type="spellStart"/>
        <w:r>
          <w:rPr>
            <w:rFonts w:ascii="Times New Roman" w:eastAsia="Times New Roman" w:hAnsi="Times New Roman" w:cs="Times New Roman"/>
            <w:color w:val="000000"/>
          </w:rPr>
          <w:t>Sobczak-Elbourne</w:t>
        </w:r>
        <w:proofErr w:type="spellEnd"/>
        <w:r>
          <w:rPr>
            <w:rFonts w:ascii="Times New Roman" w:eastAsia="Times New Roman" w:hAnsi="Times New Roman" w:cs="Times New Roman"/>
            <w:color w:val="000000"/>
          </w:rPr>
          <w:t xml:space="preserve"> I, </w:t>
        </w:r>
        <w:proofErr w:type="spellStart"/>
        <w:r>
          <w:rPr>
            <w:rFonts w:ascii="Times New Roman" w:eastAsia="Times New Roman" w:hAnsi="Times New Roman" w:cs="Times New Roman"/>
            <w:color w:val="000000"/>
          </w:rPr>
          <w:t>Lolkema</w:t>
        </w:r>
        <w:proofErr w:type="spellEnd"/>
        <w:r>
          <w:rPr>
            <w:rFonts w:ascii="Times New Roman" w:eastAsia="Times New Roman" w:hAnsi="Times New Roman" w:cs="Times New Roman"/>
            <w:color w:val="000000"/>
          </w:rPr>
          <w:t xml:space="preserve"> JS. Membrane topology prediction by hydropathy profile alignment: membrane topology of the Na(+)-glutamate transporter </w:t>
        </w:r>
        <w:proofErr w:type="spellStart"/>
        <w:r>
          <w:rPr>
            <w:rFonts w:ascii="Times New Roman" w:eastAsia="Times New Roman" w:hAnsi="Times New Roman" w:cs="Times New Roman"/>
            <w:color w:val="000000"/>
          </w:rPr>
          <w:t>GltS</w:t>
        </w:r>
        <w:proofErr w:type="spellEnd"/>
        <w:r>
          <w:rPr>
            <w:rFonts w:ascii="Times New Roman" w:eastAsia="Times New Roman" w:hAnsi="Times New Roman" w:cs="Times New Roman"/>
            <w:color w:val="000000"/>
          </w:rPr>
          <w:t>. Biochemistry. 2007;46: 2326–2332.</w:t>
        </w:r>
      </w:hyperlink>
    </w:p>
    <w:p w14:paraId="000000B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89">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Protein homology detection by HMM-HMM comparison. Bioinformatics. 2005;21: 951–960.</w:t>
        </w:r>
      </w:hyperlink>
    </w:p>
    <w:p w14:paraId="000000B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90">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Kinch L, Park H, Liao Y, Pei J, Kim DE, et al. Large-scale determination of previously unsolved protein structures using evolutionary information.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e09248.</w:t>
        </w:r>
      </w:hyperlink>
    </w:p>
    <w:p w14:paraId="000000B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91">
        <w:proofErr w:type="spellStart"/>
        <w:r>
          <w:rPr>
            <w:rFonts w:ascii="Times New Roman" w:eastAsia="Times New Roman" w:hAnsi="Times New Roman" w:cs="Times New Roman"/>
            <w:color w:val="000000"/>
          </w:rPr>
          <w:t>Garaeva</w:t>
        </w:r>
        <w:proofErr w:type="spellEnd"/>
        <w:r>
          <w:rPr>
            <w:rFonts w:ascii="Times New Roman" w:eastAsia="Times New Roman" w:hAnsi="Times New Roman" w:cs="Times New Roman"/>
            <w:color w:val="000000"/>
          </w:rPr>
          <w:t xml:space="preserve"> AA, </w:t>
        </w:r>
        <w:proofErr w:type="spellStart"/>
        <w:r>
          <w:rPr>
            <w:rFonts w:ascii="Times New Roman" w:eastAsia="Times New Roman" w:hAnsi="Times New Roman" w:cs="Times New Roman"/>
            <w:color w:val="000000"/>
          </w:rPr>
          <w:t>Oostergetel</w:t>
        </w:r>
        <w:proofErr w:type="spellEnd"/>
        <w:r>
          <w:rPr>
            <w:rFonts w:ascii="Times New Roman" w:eastAsia="Times New Roman" w:hAnsi="Times New Roman" w:cs="Times New Roman"/>
            <w:color w:val="000000"/>
          </w:rPr>
          <w:t xml:space="preserve"> GT, </w:t>
        </w:r>
        <w:proofErr w:type="spellStart"/>
        <w:r>
          <w:rPr>
            <w:rFonts w:ascii="Times New Roman" w:eastAsia="Times New Roman" w:hAnsi="Times New Roman" w:cs="Times New Roman"/>
            <w:color w:val="000000"/>
          </w:rPr>
          <w:t>Gati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Guskov</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Paulino</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Slotboom</w:t>
        </w:r>
        <w:proofErr w:type="spellEnd"/>
        <w:r>
          <w:rPr>
            <w:rFonts w:ascii="Times New Roman" w:eastAsia="Times New Roman" w:hAnsi="Times New Roman" w:cs="Times New Roman"/>
            <w:color w:val="000000"/>
          </w:rPr>
          <w:t xml:space="preserve"> DJ. Cryo-EM structure of the human neutral amino acid transporter ASCT2. Nat Struct Mol Biol. 2018;25: 515–521.</w:t>
        </w:r>
      </w:hyperlink>
    </w:p>
    <w:p w14:paraId="000000B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92">
        <w:proofErr w:type="spellStart"/>
        <w:r>
          <w:rPr>
            <w:rFonts w:ascii="Times New Roman" w:eastAsia="Times New Roman" w:hAnsi="Times New Roman" w:cs="Times New Roman"/>
            <w:color w:val="000000"/>
          </w:rPr>
          <w:t>Canul</w:t>
        </w:r>
        <w:proofErr w:type="spellEnd"/>
        <w:r>
          <w:rPr>
            <w:rFonts w:ascii="Times New Roman" w:eastAsia="Times New Roman" w:hAnsi="Times New Roman" w:cs="Times New Roman"/>
            <w:color w:val="000000"/>
          </w:rPr>
          <w:t xml:space="preserve">-Tec JC, </w:t>
        </w:r>
        <w:proofErr w:type="spellStart"/>
        <w:r>
          <w:rPr>
            <w:rFonts w:ascii="Times New Roman" w:eastAsia="Times New Roman" w:hAnsi="Times New Roman" w:cs="Times New Roman"/>
            <w:color w:val="000000"/>
          </w:rPr>
          <w:t>Assal</w:t>
        </w:r>
        <w:proofErr w:type="spellEnd"/>
        <w:r>
          <w:rPr>
            <w:rFonts w:ascii="Times New Roman" w:eastAsia="Times New Roman" w:hAnsi="Times New Roman" w:cs="Times New Roman"/>
            <w:color w:val="000000"/>
          </w:rPr>
          <w:t xml:space="preserve"> R, Cirri E, Legrand P, Brier S, </w:t>
        </w:r>
        <w:proofErr w:type="spellStart"/>
        <w:r>
          <w:rPr>
            <w:rFonts w:ascii="Times New Roman" w:eastAsia="Times New Roman" w:hAnsi="Times New Roman" w:cs="Times New Roman"/>
            <w:color w:val="000000"/>
          </w:rPr>
          <w:t>Chamot</w:t>
        </w:r>
        <w:proofErr w:type="spellEnd"/>
        <w:r>
          <w:rPr>
            <w:rFonts w:ascii="Times New Roman" w:eastAsia="Times New Roman" w:hAnsi="Times New Roman" w:cs="Times New Roman"/>
            <w:color w:val="000000"/>
          </w:rPr>
          <w:t>-Rooke J, et al. Structure and allosteric inhibition of excitatory amino acid transporter 1. Nature. 2017;544: 446–451.</w:t>
        </w:r>
      </w:hyperlink>
    </w:p>
    <w:p w14:paraId="000000B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93">
        <w:proofErr w:type="spellStart"/>
        <w:r>
          <w:rPr>
            <w:rFonts w:ascii="Times New Roman" w:eastAsia="Times New Roman" w:hAnsi="Times New Roman" w:cs="Times New Roman"/>
            <w:color w:val="000000"/>
          </w:rPr>
          <w:t>Mesdaghi</w:t>
        </w:r>
        <w:proofErr w:type="spellEnd"/>
        <w:r>
          <w:rPr>
            <w:rFonts w:ascii="Times New Roman" w:eastAsia="Times New Roman" w:hAnsi="Times New Roman" w:cs="Times New Roman"/>
            <w:color w:val="000000"/>
          </w:rPr>
          <w:t xml:space="preserve"> S, Murphy DL, Rodríguez FS, Javier Burgos-</w:t>
        </w:r>
        <w:proofErr w:type="spellStart"/>
        <w:r>
          <w:rPr>
            <w:rFonts w:ascii="Times New Roman" w:eastAsia="Times New Roman" w:hAnsi="Times New Roman" w:cs="Times New Roman"/>
            <w:color w:val="000000"/>
          </w:rPr>
          <w:t>Mármol</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Rigden</w:t>
        </w:r>
        <w:proofErr w:type="spellEnd"/>
        <w:r>
          <w:rPr>
            <w:rFonts w:ascii="Times New Roman" w:eastAsia="Times New Roman" w:hAnsi="Times New Roman" w:cs="Times New Roman"/>
            <w:color w:val="000000"/>
          </w:rPr>
          <w:t xml:space="preserve"> DJ. In silico prediction of structure and function for a large family of transmembrane proteins that includes human Tmem41b. doi:</w:t>
        </w:r>
      </w:hyperlink>
      <w:hyperlink r:id="rId94">
        <w:r>
          <w:rPr>
            <w:rFonts w:ascii="Times New Roman" w:eastAsia="Times New Roman" w:hAnsi="Times New Roman" w:cs="Times New Roman"/>
            <w:color w:val="000000"/>
          </w:rPr>
          <w:t>10.1101/2020.06.27.174763</w:t>
        </w:r>
      </w:hyperlink>
    </w:p>
    <w:p w14:paraId="000000B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95">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 protein structure prediction. Hydrophobicity analysis and the positive-inside rule. J Mol Biol. 1992;225: 487–494.</w:t>
        </w:r>
      </w:hyperlink>
    </w:p>
    <w:p w14:paraId="000000B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96">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von,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Membrane-protein topology. Nature Reviews Molecular Cell Biology. 2006. pp. 909–918. doi:</w:t>
        </w:r>
      </w:hyperlink>
      <w:hyperlink r:id="rId97">
        <w:r>
          <w:rPr>
            <w:rFonts w:ascii="Times New Roman" w:eastAsia="Times New Roman" w:hAnsi="Times New Roman" w:cs="Times New Roman"/>
            <w:color w:val="000000"/>
          </w:rPr>
          <w:t>10.1038/nrm2063</w:t>
        </w:r>
      </w:hyperlink>
    </w:p>
    <w:p w14:paraId="000000B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98">
        <w:proofErr w:type="spellStart"/>
        <w:r>
          <w:rPr>
            <w:rFonts w:ascii="Times New Roman" w:eastAsia="Times New Roman" w:hAnsi="Times New Roman" w:cs="Times New Roman"/>
            <w:color w:val="000000"/>
          </w:rPr>
          <w:t>Mirdita</w:t>
        </w:r>
        <w:proofErr w:type="spellEnd"/>
        <w:r>
          <w:rPr>
            <w:rFonts w:ascii="Times New Roman" w:eastAsia="Times New Roman" w:hAnsi="Times New Roman" w:cs="Times New Roman"/>
            <w:color w:val="000000"/>
          </w:rPr>
          <w:t xml:space="preserve"> M, von den Driesch L, </w:t>
        </w:r>
        <w:proofErr w:type="spellStart"/>
        <w:r>
          <w:rPr>
            <w:rFonts w:ascii="Times New Roman" w:eastAsia="Times New Roman" w:hAnsi="Times New Roman" w:cs="Times New Roman"/>
            <w:color w:val="000000"/>
          </w:rPr>
          <w:t>Galiez</w:t>
        </w:r>
        <w:proofErr w:type="spellEnd"/>
        <w:r>
          <w:rPr>
            <w:rFonts w:ascii="Times New Roman" w:eastAsia="Times New Roman" w:hAnsi="Times New Roman" w:cs="Times New Roman"/>
            <w:color w:val="000000"/>
          </w:rPr>
          <w:t xml:space="preserve"> C, Martin MJ,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Steinegger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Uniclust</w:t>
        </w:r>
        <w:proofErr w:type="spellEnd"/>
        <w:r>
          <w:rPr>
            <w:rFonts w:ascii="Times New Roman" w:eastAsia="Times New Roman" w:hAnsi="Times New Roman" w:cs="Times New Roman"/>
            <w:color w:val="000000"/>
          </w:rPr>
          <w:t xml:space="preserve"> databases of clustered and deeply annotated protein sequences and alignments. Nucleic Acids Res. 2017;45: D170–D176.</w:t>
        </w:r>
      </w:hyperlink>
    </w:p>
    <w:p w14:paraId="000000C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99">
        <w:proofErr w:type="spellStart"/>
        <w:r>
          <w:rPr>
            <w:rFonts w:ascii="Times New Roman" w:eastAsia="Times New Roman" w:hAnsi="Times New Roman" w:cs="Times New Roman"/>
            <w:color w:val="000000"/>
          </w:rPr>
          <w:t>Altschul</w:t>
        </w:r>
        <w:proofErr w:type="spellEnd"/>
        <w:r>
          <w:rPr>
            <w:rFonts w:ascii="Times New Roman" w:eastAsia="Times New Roman" w:hAnsi="Times New Roman" w:cs="Times New Roman"/>
            <w:color w:val="000000"/>
          </w:rPr>
          <w:t xml:space="preserve"> S. Basic Local Alignment Search Tool. Journal of Molecular Biology. 1990. pp. 403–410. doi:</w:t>
        </w:r>
      </w:hyperlink>
      <w:hyperlink r:id="rId100">
        <w:r>
          <w:rPr>
            <w:rFonts w:ascii="Times New Roman" w:eastAsia="Times New Roman" w:hAnsi="Times New Roman" w:cs="Times New Roman"/>
            <w:color w:val="000000"/>
          </w:rPr>
          <w:t>10.1006/jmbi.1990.9999</w:t>
        </w:r>
      </w:hyperlink>
    </w:p>
    <w:p w14:paraId="000000C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01">
        <w:r>
          <w:rPr>
            <w:rFonts w:ascii="Times New Roman" w:eastAsia="Times New Roman" w:hAnsi="Times New Roman" w:cs="Times New Roman"/>
            <w:color w:val="000000"/>
          </w:rPr>
          <w:t xml:space="preserve">Sievers F, </w:t>
        </w:r>
        <w:proofErr w:type="spellStart"/>
        <w:r>
          <w:rPr>
            <w:rFonts w:ascii="Times New Roman" w:eastAsia="Times New Roman" w:hAnsi="Times New Roman" w:cs="Times New Roman"/>
            <w:color w:val="000000"/>
          </w:rPr>
          <w:t>Wilm</w:t>
        </w:r>
        <w:proofErr w:type="spellEnd"/>
        <w:r>
          <w:rPr>
            <w:rFonts w:ascii="Times New Roman" w:eastAsia="Times New Roman" w:hAnsi="Times New Roman" w:cs="Times New Roman"/>
            <w:color w:val="000000"/>
          </w:rPr>
          <w:t xml:space="preserve"> A, Dineen D, Gibson TJ, Karplus K, Li W, et al. Fast, scalable generation of high-quality protein multiple sequence alignments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Mol Syst Biol. 2011;7: 539.</w:t>
        </w:r>
      </w:hyperlink>
    </w:p>
    <w:p w14:paraId="000000C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42. </w:t>
      </w:r>
      <w:r>
        <w:rPr>
          <w:rFonts w:ascii="Times New Roman" w:eastAsia="Times New Roman" w:hAnsi="Times New Roman" w:cs="Times New Roman"/>
          <w:color w:val="000000"/>
        </w:rPr>
        <w:tab/>
      </w:r>
      <w:hyperlink r:id="rId102">
        <w:proofErr w:type="spellStart"/>
        <w:r>
          <w:rPr>
            <w:rFonts w:ascii="Times New Roman" w:eastAsia="Times New Roman" w:hAnsi="Times New Roman" w:cs="Times New Roman"/>
            <w:color w:val="000000"/>
          </w:rPr>
          <w:t>Tsirigos</w:t>
        </w:r>
        <w:proofErr w:type="spellEnd"/>
        <w:r>
          <w:rPr>
            <w:rFonts w:ascii="Times New Roman" w:eastAsia="Times New Roman" w:hAnsi="Times New Roman" w:cs="Times New Roman"/>
            <w:color w:val="000000"/>
          </w:rPr>
          <w:t xml:space="preserve"> KD, Peters C, Shu N, </w:t>
        </w:r>
        <w:proofErr w:type="spellStart"/>
        <w:r>
          <w:rPr>
            <w:rFonts w:ascii="Times New Roman" w:eastAsia="Times New Roman" w:hAnsi="Times New Roman" w:cs="Times New Roman"/>
            <w:color w:val="000000"/>
          </w:rPr>
          <w:t>Käll</w:t>
        </w:r>
        <w:proofErr w:type="spellEnd"/>
        <w:r>
          <w:rPr>
            <w:rFonts w:ascii="Times New Roman" w:eastAsia="Times New Roman" w:hAnsi="Times New Roman" w:cs="Times New Roman"/>
            <w:color w:val="000000"/>
          </w:rPr>
          <w:t xml:space="preserve"> L, Elofsson A. The TOPCONS web server for consensus prediction of membrane protein topology and signal peptides. Nucleic Acids Research. 2015. pp. W401–W407. doi:</w:t>
        </w:r>
      </w:hyperlink>
      <w:hyperlink r:id="rId103">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/gkv485</w:t>
        </w:r>
      </w:hyperlink>
    </w:p>
    <w:p w14:paraId="25C942BA" w14:textId="6B02D13B" w:rsidR="00AE1891" w:rsidRPr="00AE1891" w:rsidRDefault="00AE1891" w:rsidP="00AE1891">
      <w:pPr>
        <w:widowControl w:val="0"/>
        <w:pBdr>
          <w:top w:val="nil"/>
          <w:left w:val="nil"/>
          <w:bottom w:val="nil"/>
          <w:right w:val="nil"/>
          <w:between w:val="nil"/>
        </w:pBdr>
        <w:spacing w:after="220" w:line="240" w:lineRule="auto"/>
        <w:ind w:left="440" w:hanging="440"/>
        <w:rPr>
          <w:ins w:id="323" w:author="Microsoft Office User" w:date="2021-07-23T21:24:00Z"/>
          <w:rFonts w:ascii="Times New Roman" w:eastAsia="Times New Roman" w:hAnsi="Times New Roman" w:cs="Times New Roman"/>
          <w:color w:val="000000"/>
        </w:rPr>
      </w:pPr>
      <w:ins w:id="324" w:author="Microsoft Office User" w:date="2021-07-23T21:24:00Z">
        <w:r>
          <w:rPr>
            <w:rFonts w:ascii="Times New Roman" w:eastAsia="Times New Roman" w:hAnsi="Times New Roman" w:cs="Times New Roman"/>
            <w:color w:val="000000"/>
          </w:rPr>
          <w:t xml:space="preserve">43.  </w:t>
        </w:r>
        <w:r w:rsidRPr="00AE1891">
          <w:rPr>
            <w:rFonts w:ascii="Times New Roman" w:eastAsia="Times New Roman" w:hAnsi="Times New Roman" w:cs="Times New Roman"/>
            <w:color w:val="000000"/>
          </w:rPr>
          <w:t xml:space="preserve">Price  </w:t>
        </w:r>
      </w:ins>
      <w:ins w:id="325" w:author="Microsoft Office User" w:date="2021-07-23T21:25:00Z">
        <w:r>
          <w:rPr>
            <w:rFonts w:ascii="Times New Roman" w:eastAsia="Times New Roman" w:hAnsi="Times New Roman" w:cs="Times New Roman"/>
            <w:color w:val="000000"/>
          </w:rPr>
          <w:t>MN</w:t>
        </w:r>
      </w:ins>
      <w:ins w:id="326" w:author="Microsoft Office User" w:date="2021-07-23T21:24:00Z">
        <w:r w:rsidRPr="00AE1891">
          <w:rPr>
            <w:rFonts w:ascii="Times New Roman" w:eastAsia="Times New Roman" w:hAnsi="Times New Roman" w:cs="Times New Roman"/>
            <w:color w:val="000000"/>
          </w:rPr>
          <w:t xml:space="preserve"> , Dehal</w:t>
        </w:r>
      </w:ins>
      <w:ins w:id="327" w:author="Microsoft Office User" w:date="2021-07-23T21:25:00Z">
        <w:r>
          <w:rPr>
            <w:rFonts w:ascii="Times New Roman" w:eastAsia="Times New Roman" w:hAnsi="Times New Roman" w:cs="Times New Roman"/>
            <w:color w:val="000000"/>
          </w:rPr>
          <w:t xml:space="preserve"> PS</w:t>
        </w:r>
      </w:ins>
      <w:ins w:id="328" w:author="Microsoft Office User" w:date="2021-07-23T21:24:00Z">
        <w:r w:rsidRPr="00AE1891">
          <w:rPr>
            <w:rFonts w:ascii="Times New Roman" w:eastAsia="Times New Roman" w:hAnsi="Times New Roman" w:cs="Times New Roman"/>
            <w:color w:val="000000"/>
          </w:rPr>
          <w:t>, Arkin</w:t>
        </w:r>
      </w:ins>
      <w:ins w:id="329" w:author="Microsoft Office User" w:date="2021-07-23T21:25:00Z">
        <w:r>
          <w:rPr>
            <w:rFonts w:ascii="Times New Roman" w:eastAsia="Times New Roman" w:hAnsi="Times New Roman" w:cs="Times New Roman"/>
            <w:color w:val="000000"/>
          </w:rPr>
          <w:t xml:space="preserve"> AP. </w:t>
        </w:r>
      </w:ins>
      <w:ins w:id="330" w:author="Microsoft Office User" w:date="2021-07-23T21:24: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FastTree</w:t>
        </w:r>
        <w:proofErr w:type="spellEnd"/>
        <w:r w:rsidRPr="00AE1891">
          <w:rPr>
            <w:rFonts w:ascii="Times New Roman" w:eastAsia="Times New Roman" w:hAnsi="Times New Roman" w:cs="Times New Roman"/>
            <w:color w:val="000000"/>
          </w:rPr>
          <w:t xml:space="preserve"> 2--approximately maximum-likelihood trees for large alignments</w:t>
        </w:r>
      </w:ins>
      <w:ins w:id="331" w:author="Microsoft Office User" w:date="2021-07-23T21:25: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PLoS</w:t>
        </w:r>
        <w:proofErr w:type="spellEnd"/>
        <w:r w:rsidRPr="00AE1891">
          <w:rPr>
            <w:rFonts w:ascii="Times New Roman" w:eastAsia="Times New Roman" w:hAnsi="Times New Roman" w:cs="Times New Roman"/>
            <w:color w:val="000000"/>
          </w:rPr>
          <w:t xml:space="preserve"> One</w:t>
        </w:r>
      </w:ins>
      <w:ins w:id="332" w:author="Microsoft Office User" w:date="2021-07-23T21:26:00Z">
        <w:r>
          <w:rPr>
            <w:rFonts w:ascii="Times New Roman" w:eastAsia="Times New Roman" w:hAnsi="Times New Roman" w:cs="Times New Roman"/>
            <w:color w:val="000000"/>
          </w:rPr>
          <w:t xml:space="preserve"> </w:t>
        </w:r>
      </w:ins>
      <w:ins w:id="333" w:author="Microsoft Office User" w:date="2021-07-23T21:25:00Z">
        <w:r w:rsidRPr="00AE1891">
          <w:rPr>
            <w:rFonts w:ascii="Times New Roman" w:eastAsia="Times New Roman" w:hAnsi="Times New Roman" w:cs="Times New Roman"/>
            <w:color w:val="000000"/>
          </w:rPr>
          <w:t>. 2010 5(3):e9490.</w:t>
        </w:r>
      </w:ins>
    </w:p>
    <w:p w14:paraId="000000C3" w14:textId="1B8828C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34" w:author="Microsoft Office User" w:date="2021-07-23T21:29:00Z">
        <w:r w:rsidR="00AE1891">
          <w:rPr>
            <w:rFonts w:ascii="Times New Roman" w:eastAsia="Times New Roman" w:hAnsi="Times New Roman" w:cs="Times New Roman"/>
            <w:color w:val="000000"/>
          </w:rPr>
          <w:t>4</w:t>
        </w:r>
      </w:ins>
      <w:del w:id="335"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4">
        <w:r>
          <w:rPr>
            <w:rFonts w:ascii="Times New Roman" w:eastAsia="Times New Roman" w:hAnsi="Times New Roman" w:cs="Times New Roman"/>
            <w:color w:val="000000"/>
          </w:rPr>
          <w:t xml:space="preserve">Eddy SR. Accelerated Profile HMM Searches. </w:t>
        </w:r>
        <w:proofErr w:type="spellStart"/>
        <w:r>
          <w:rPr>
            <w:rFonts w:ascii="Times New Roman" w:eastAsia="Times New Roman" w:hAnsi="Times New Roman" w:cs="Times New Roman"/>
            <w:color w:val="000000"/>
          </w:rPr>
          <w:t>PLoS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Biol. 2011;7: e1002195.</w:t>
        </w:r>
      </w:hyperlink>
    </w:p>
    <w:p w14:paraId="000000C4" w14:textId="5190FC0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36" w:author="Microsoft Office User" w:date="2021-07-23T21:29:00Z">
        <w:r w:rsidR="00AE1891">
          <w:rPr>
            <w:rFonts w:ascii="Times New Roman" w:eastAsia="Times New Roman" w:hAnsi="Times New Roman" w:cs="Times New Roman"/>
            <w:color w:val="000000"/>
          </w:rPr>
          <w:t>5</w:t>
        </w:r>
      </w:ins>
      <w:del w:id="337"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5">
        <w:proofErr w:type="spellStart"/>
        <w:r>
          <w:rPr>
            <w:rFonts w:ascii="Times New Roman" w:eastAsia="Times New Roman" w:hAnsi="Times New Roman" w:cs="Times New Roman"/>
            <w:color w:val="000000"/>
          </w:rPr>
          <w:t>Remmert</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Hauser A,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lightning-fast iterative protein sequence searching by HMM-HMM alignment. Nat Methods. 2011;9: 173–175.</w:t>
        </w:r>
      </w:hyperlink>
    </w:p>
    <w:p w14:paraId="000000C5" w14:textId="4220CEE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38" w:author="Microsoft Office User" w:date="2021-07-23T21:29:00Z">
        <w:r w:rsidR="00AE1891">
          <w:rPr>
            <w:rFonts w:ascii="Times New Roman" w:eastAsia="Times New Roman" w:hAnsi="Times New Roman" w:cs="Times New Roman"/>
            <w:color w:val="000000"/>
          </w:rPr>
          <w:t>6</w:t>
        </w:r>
      </w:ins>
      <w:del w:id="339"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6">
        <w:r>
          <w:rPr>
            <w:rFonts w:ascii="Times New Roman" w:eastAsia="Times New Roman" w:hAnsi="Times New Roman" w:cs="Times New Roman"/>
            <w:color w:val="000000"/>
          </w:rPr>
          <w:t xml:space="preserve">Li W, </w:t>
        </w:r>
        <w:proofErr w:type="spellStart"/>
        <w:r>
          <w:rPr>
            <w:rFonts w:ascii="Times New Roman" w:eastAsia="Times New Roman" w:hAnsi="Times New Roman" w:cs="Times New Roman"/>
            <w:color w:val="000000"/>
          </w:rPr>
          <w:t>Jaroszewski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Godzik</w:t>
        </w:r>
        <w:proofErr w:type="spellEnd"/>
        <w:r>
          <w:rPr>
            <w:rFonts w:ascii="Times New Roman" w:eastAsia="Times New Roman" w:hAnsi="Times New Roman" w:cs="Times New Roman"/>
            <w:color w:val="000000"/>
          </w:rPr>
          <w:t xml:space="preserve"> A. Clustering of highly homologous sequences to reduce the size of large protein databases. Bioinformatics. 2001;17: 282–283.</w:t>
        </w:r>
      </w:hyperlink>
    </w:p>
    <w:p w14:paraId="000000C6" w14:textId="7FADC57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40" w:author="Microsoft Office User" w:date="2021-07-23T21:29:00Z">
        <w:r w:rsidR="00AE1891">
          <w:rPr>
            <w:rFonts w:ascii="Times New Roman" w:eastAsia="Times New Roman" w:hAnsi="Times New Roman" w:cs="Times New Roman"/>
            <w:color w:val="000000"/>
          </w:rPr>
          <w:t>7</w:t>
        </w:r>
      </w:ins>
      <w:del w:id="341"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7">
        <w:proofErr w:type="spellStart"/>
        <w:r>
          <w:rPr>
            <w:rFonts w:ascii="Times New Roman" w:eastAsia="Times New Roman" w:hAnsi="Times New Roman" w:cs="Times New Roman"/>
            <w:color w:val="000000"/>
          </w:rPr>
          <w:t>Sonnhammer</w:t>
        </w:r>
        <w:proofErr w:type="spellEnd"/>
        <w:r>
          <w:rPr>
            <w:rFonts w:ascii="Times New Roman" w:eastAsia="Times New Roman" w:hAnsi="Times New Roman" w:cs="Times New Roman"/>
            <w:color w:val="000000"/>
          </w:rPr>
          <w:t xml:space="preserve"> EL,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Krogh A. A hidden Markov model for predicting transmembrane helices in protein sequences. Proc Int Conf </w:t>
        </w:r>
        <w:proofErr w:type="spellStart"/>
        <w:r>
          <w:rPr>
            <w:rFonts w:ascii="Times New Roman" w:eastAsia="Times New Roman" w:hAnsi="Times New Roman" w:cs="Times New Roman"/>
            <w:color w:val="000000"/>
          </w:rPr>
          <w:t>Intell</w:t>
        </w:r>
        <w:proofErr w:type="spellEnd"/>
        <w:r>
          <w:rPr>
            <w:rFonts w:ascii="Times New Roman" w:eastAsia="Times New Roman" w:hAnsi="Times New Roman" w:cs="Times New Roman"/>
            <w:color w:val="000000"/>
          </w:rPr>
          <w:t xml:space="preserve"> Syst Mol Biol. 1998;6: 175–182.</w:t>
        </w:r>
      </w:hyperlink>
    </w:p>
    <w:p w14:paraId="000000C7" w14:textId="487D2864"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42" w:author="Microsoft Office User" w:date="2021-07-23T21:29:00Z">
        <w:r w:rsidR="00AE1891">
          <w:rPr>
            <w:rFonts w:ascii="Times New Roman" w:eastAsia="Times New Roman" w:hAnsi="Times New Roman" w:cs="Times New Roman"/>
            <w:color w:val="000000"/>
          </w:rPr>
          <w:t>8</w:t>
        </w:r>
      </w:ins>
      <w:del w:id="343"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8">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The distribution of positively charged residues in bacterial inner membrane proteins correlates with the trans-membrane topology. EMBO J. 1986;5: 3021–3027.</w:t>
        </w:r>
      </w:hyperlink>
    </w:p>
    <w:p w14:paraId="000000C8" w14:textId="04836D28"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44" w:author="Microsoft Office User" w:date="2021-07-23T21:29:00Z">
        <w:r w:rsidR="00AE1891">
          <w:rPr>
            <w:rFonts w:ascii="Times New Roman" w:eastAsia="Times New Roman" w:hAnsi="Times New Roman" w:cs="Times New Roman"/>
            <w:color w:val="000000"/>
          </w:rPr>
          <w:t>9</w:t>
        </w:r>
      </w:ins>
      <w:del w:id="345"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9">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Control of topology and mode of assembly of a polytopic membrane protein by positively charged residues. Nature. 1989;341: 456–458.</w:t>
        </w:r>
      </w:hyperlink>
    </w:p>
    <w:p w14:paraId="000000C9" w14:textId="31B74956" w:rsidR="00C92779" w:rsidRDefault="00AE1891">
      <w:pPr>
        <w:widowControl w:val="0"/>
        <w:pBdr>
          <w:top w:val="nil"/>
          <w:left w:val="nil"/>
          <w:bottom w:val="nil"/>
          <w:right w:val="nil"/>
          <w:between w:val="nil"/>
        </w:pBdr>
        <w:spacing w:after="220" w:line="240" w:lineRule="auto"/>
        <w:ind w:left="440" w:hanging="440"/>
        <w:rPr>
          <w:color w:val="000000"/>
        </w:rPr>
      </w:pPr>
      <w:ins w:id="346" w:author="Microsoft Office User" w:date="2021-07-23T21:29:00Z">
        <w:r>
          <w:rPr>
            <w:rFonts w:ascii="Times New Roman" w:eastAsia="Times New Roman" w:hAnsi="Times New Roman" w:cs="Times New Roman"/>
            <w:color w:val="000000"/>
          </w:rPr>
          <w:t>50</w:t>
        </w:r>
      </w:ins>
      <w:del w:id="347" w:author="Microsoft Office User" w:date="2021-07-23T21:29:00Z">
        <w:r w:rsidR="00961E66" w:rsidDel="00AE1891">
          <w:rPr>
            <w:rFonts w:ascii="Times New Roman" w:eastAsia="Times New Roman" w:hAnsi="Times New Roman" w:cs="Times New Roman"/>
            <w:color w:val="000000"/>
          </w:rPr>
          <w:delText>49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10">
        <w:r w:rsidR="00961E66">
          <w:rPr>
            <w:rFonts w:ascii="Times New Roman" w:eastAsia="Times New Roman" w:hAnsi="Times New Roman" w:cs="Times New Roman"/>
            <w:color w:val="000000"/>
          </w:rPr>
          <w:t xml:space="preserve">Nilsson J, Persson B, von </w:t>
        </w:r>
        <w:proofErr w:type="spellStart"/>
        <w:r w:rsidR="00961E66">
          <w:rPr>
            <w:rFonts w:ascii="Times New Roman" w:eastAsia="Times New Roman" w:hAnsi="Times New Roman" w:cs="Times New Roman"/>
            <w:color w:val="000000"/>
          </w:rPr>
          <w:t>Heijne</w:t>
        </w:r>
        <w:proofErr w:type="spellEnd"/>
        <w:r w:rsidR="00961E66">
          <w:rPr>
            <w:rFonts w:ascii="Times New Roman" w:eastAsia="Times New Roman" w:hAnsi="Times New Roman" w:cs="Times New Roman"/>
            <w:color w:val="000000"/>
          </w:rPr>
          <w:t xml:space="preserve"> G. Comparative analysis of amino acid distributions in integral membrane proteins from 107 genomes. Proteins. 2005;60: 606–616.</w:t>
        </w:r>
      </w:hyperlink>
    </w:p>
    <w:p w14:paraId="000000CA" w14:textId="5F8544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48" w:author="Microsoft Office User" w:date="2021-07-23T21:29:00Z">
        <w:r w:rsidR="00AE1891">
          <w:rPr>
            <w:rFonts w:ascii="Times New Roman" w:eastAsia="Times New Roman" w:hAnsi="Times New Roman" w:cs="Times New Roman"/>
            <w:color w:val="000000"/>
          </w:rPr>
          <w:t>1</w:t>
        </w:r>
      </w:ins>
      <w:del w:id="349"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1">
        <w:proofErr w:type="spellStart"/>
        <w:r>
          <w:rPr>
            <w:rFonts w:ascii="Times New Roman" w:eastAsia="Times New Roman" w:hAnsi="Times New Roman" w:cs="Times New Roman"/>
            <w:color w:val="000000"/>
          </w:rPr>
          <w:t>Wallin</w:t>
        </w:r>
        <w:proofErr w:type="spellEnd"/>
        <w:r>
          <w:rPr>
            <w:rFonts w:ascii="Times New Roman" w:eastAsia="Times New Roman" w:hAnsi="Times New Roman" w:cs="Times New Roman"/>
            <w:color w:val="000000"/>
          </w:rPr>
          <w:t xml:space="preserve"> E,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Genome-wide analysis of integral membrane proteins from eubacterial, </w:t>
        </w:r>
        <w:proofErr w:type="spellStart"/>
        <w:r>
          <w:rPr>
            <w:rFonts w:ascii="Times New Roman" w:eastAsia="Times New Roman" w:hAnsi="Times New Roman" w:cs="Times New Roman"/>
            <w:color w:val="000000"/>
          </w:rPr>
          <w:t>archaean</w:t>
        </w:r>
        <w:proofErr w:type="spellEnd"/>
        <w:r>
          <w:rPr>
            <w:rFonts w:ascii="Times New Roman" w:eastAsia="Times New Roman" w:hAnsi="Times New Roman" w:cs="Times New Roman"/>
            <w:color w:val="000000"/>
          </w:rPr>
          <w:t>, and eukaryotic organisms. Protein Sci. 1998;7: 1029–1038.</w:t>
        </w:r>
      </w:hyperlink>
    </w:p>
    <w:p w14:paraId="000000CB" w14:textId="16A3DB6C"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50" w:author="Microsoft Office User" w:date="2021-07-23T21:29:00Z">
        <w:r w:rsidR="00AE1891">
          <w:rPr>
            <w:rFonts w:ascii="Times New Roman" w:eastAsia="Times New Roman" w:hAnsi="Times New Roman" w:cs="Times New Roman"/>
            <w:color w:val="000000"/>
          </w:rPr>
          <w:t>2</w:t>
        </w:r>
      </w:ins>
      <w:del w:id="351"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2">
        <w:proofErr w:type="spellStart"/>
        <w:r>
          <w:rPr>
            <w:rFonts w:ascii="Times New Roman" w:eastAsia="Times New Roman" w:hAnsi="Times New Roman" w:cs="Times New Roman"/>
            <w:color w:val="000000"/>
          </w:rPr>
          <w:t>Virkki</w:t>
        </w:r>
        <w:proofErr w:type="spellEnd"/>
        <w:r>
          <w:rPr>
            <w:rFonts w:ascii="Times New Roman" w:eastAsia="Times New Roman" w:hAnsi="Times New Roman" w:cs="Times New Roman"/>
            <w:color w:val="000000"/>
          </w:rPr>
          <w:t xml:space="preserve"> MT, Peters C, Nilsson D, </w:t>
        </w:r>
        <w:proofErr w:type="spellStart"/>
        <w:r>
          <w:rPr>
            <w:rFonts w:ascii="Times New Roman" w:eastAsia="Times New Roman" w:hAnsi="Times New Roman" w:cs="Times New Roman"/>
            <w:color w:val="000000"/>
          </w:rPr>
          <w:t>Sörensen</w:t>
        </w:r>
        <w:proofErr w:type="spellEnd"/>
        <w:r>
          <w:rPr>
            <w:rFonts w:ascii="Times New Roman" w:eastAsia="Times New Roman" w:hAnsi="Times New Roman" w:cs="Times New Roman"/>
            <w:color w:val="000000"/>
          </w:rPr>
          <w:t xml:space="preserve"> T, Cristobal S, Wallner B, et al. The positive inside rule is stronger when followed by a transmembrane helix. J Mol Biol. 2014;426: 2982–2991.</w:t>
        </w:r>
      </w:hyperlink>
    </w:p>
    <w:p w14:paraId="000000CC" w14:textId="27257DED"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52" w:author="Microsoft Office User" w:date="2021-07-23T21:29:00Z">
        <w:r w:rsidR="00AE1891">
          <w:rPr>
            <w:rFonts w:ascii="Times New Roman" w:eastAsia="Times New Roman" w:hAnsi="Times New Roman" w:cs="Times New Roman"/>
            <w:color w:val="000000"/>
          </w:rPr>
          <w:t>3</w:t>
        </w:r>
      </w:ins>
      <w:del w:id="353" w:author="Microsoft Office User" w:date="2021-07-23T21:29: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Chaudhury S, </w:t>
        </w:r>
        <w:proofErr w:type="spellStart"/>
        <w:r>
          <w:rPr>
            <w:rFonts w:ascii="Times New Roman" w:eastAsia="Times New Roman" w:hAnsi="Times New Roman" w:cs="Times New Roman"/>
            <w:color w:val="000000"/>
          </w:rPr>
          <w:t>Lyskov</w:t>
        </w:r>
        <w:proofErr w:type="spellEnd"/>
        <w:r>
          <w:rPr>
            <w:rFonts w:ascii="Times New Roman" w:eastAsia="Times New Roman" w:hAnsi="Times New Roman" w:cs="Times New Roman"/>
            <w:color w:val="000000"/>
          </w:rPr>
          <w:t xml:space="preserve"> S, Gray JJ.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a script-based interface for implementing molecular modeling algorithms using Rosetta. Bioinformatics. 2010;26: 689–691.</w:t>
        </w:r>
      </w:hyperlink>
    </w:p>
    <w:p w14:paraId="000000CD" w14:textId="645CAFB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54" w:author="Microsoft Office User" w:date="2021-07-23T21:29:00Z">
        <w:r w:rsidR="00AE1891">
          <w:rPr>
            <w:rFonts w:ascii="Times New Roman" w:eastAsia="Times New Roman" w:hAnsi="Times New Roman" w:cs="Times New Roman"/>
            <w:color w:val="000000"/>
          </w:rPr>
          <w:t>4</w:t>
        </w:r>
      </w:ins>
      <w:del w:id="355"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4">
        <w:r>
          <w:rPr>
            <w:rFonts w:ascii="Times New Roman" w:eastAsia="Times New Roman" w:hAnsi="Times New Roman" w:cs="Times New Roman"/>
            <w:color w:val="000000"/>
          </w:rPr>
          <w:t xml:space="preserve">Lundström J, </w:t>
        </w:r>
        <w:proofErr w:type="spellStart"/>
        <w:r>
          <w:rPr>
            <w:rFonts w:ascii="Times New Roman" w:eastAsia="Times New Roman" w:hAnsi="Times New Roman" w:cs="Times New Roman"/>
            <w:color w:val="000000"/>
          </w:rPr>
          <w:t>Rychlewski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Bujnicki</w:t>
        </w:r>
        <w:proofErr w:type="spellEnd"/>
        <w:r>
          <w:rPr>
            <w:rFonts w:ascii="Times New Roman" w:eastAsia="Times New Roman" w:hAnsi="Times New Roman" w:cs="Times New Roman"/>
            <w:color w:val="000000"/>
          </w:rPr>
          <w:t xml:space="preserve"> J, Elofsson A.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a neural-network-based consensus predictor that improves fold recognition. Protein Sci. 2001;10: 2354–2362.</w:t>
        </w:r>
      </w:hyperlink>
    </w:p>
    <w:p w14:paraId="000000CE" w14:textId="52CD9EF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56" w:author="Microsoft Office User" w:date="2021-07-23T21:29:00Z">
        <w:r w:rsidR="00AE1891">
          <w:rPr>
            <w:rFonts w:ascii="Times New Roman" w:eastAsia="Times New Roman" w:hAnsi="Times New Roman" w:cs="Times New Roman"/>
            <w:color w:val="000000"/>
          </w:rPr>
          <w:t>5</w:t>
        </w:r>
      </w:ins>
      <w:del w:id="357"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5">
        <w:proofErr w:type="spellStart"/>
        <w:r>
          <w:rPr>
            <w:rFonts w:ascii="Times New Roman" w:eastAsia="Times New Roman" w:hAnsi="Times New Roman" w:cs="Times New Roman"/>
            <w:color w:val="000000"/>
          </w:rPr>
          <w:t>Källberg</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Margaryan</w:t>
        </w:r>
        <w:proofErr w:type="spellEnd"/>
        <w:r>
          <w:rPr>
            <w:rFonts w:ascii="Times New Roman" w:eastAsia="Times New Roman" w:hAnsi="Times New Roman" w:cs="Times New Roman"/>
            <w:color w:val="000000"/>
          </w:rPr>
          <w:t xml:space="preserve"> G, Wang S, Ma J, Xu J.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server: A Resource for Template-Based Protein Structure Modeling. Methods in Molecular Biology. 2014. pp. 17–27. doi:</w:t>
        </w:r>
      </w:hyperlink>
      <w:hyperlink r:id="rId116">
        <w:r>
          <w:rPr>
            <w:rFonts w:ascii="Times New Roman" w:eastAsia="Times New Roman" w:hAnsi="Times New Roman" w:cs="Times New Roman"/>
            <w:color w:val="000000"/>
          </w:rPr>
          <w:t>10.1007/978-1-4939-0366-5_2</w:t>
        </w:r>
      </w:hyperlink>
    </w:p>
    <w:p w14:paraId="000000CF" w14:textId="3557B535" w:rsidR="00C92779" w:rsidRDefault="00961E66">
      <w:pPr>
        <w:widowControl w:val="0"/>
        <w:pBdr>
          <w:top w:val="nil"/>
          <w:left w:val="nil"/>
          <w:bottom w:val="nil"/>
          <w:right w:val="nil"/>
          <w:between w:val="nil"/>
        </w:pBdr>
        <w:spacing w:after="220" w:line="240" w:lineRule="auto"/>
        <w:ind w:left="440" w:hanging="440"/>
        <w:rPr>
          <w:color w:val="000000"/>
        </w:rPr>
      </w:pPr>
      <w:r w:rsidRPr="001E4B8C">
        <w:rPr>
          <w:rFonts w:ascii="Times New Roman" w:eastAsia="Times New Roman" w:hAnsi="Times New Roman" w:cs="Times New Roman"/>
          <w:color w:val="000000"/>
          <w:lang w:val="sv-SE"/>
          <w:rPrChange w:id="358" w:author="Microsoft Office User" w:date="2021-07-23T21:38:00Z">
            <w:rPr>
              <w:rFonts w:ascii="Times New Roman" w:eastAsia="Times New Roman" w:hAnsi="Times New Roman" w:cs="Times New Roman"/>
              <w:color w:val="000000"/>
            </w:rPr>
          </w:rPrChange>
        </w:rPr>
        <w:t>5</w:t>
      </w:r>
      <w:ins w:id="359" w:author="Microsoft Office User" w:date="2021-07-23T21:29:00Z">
        <w:r w:rsidR="00AE1891" w:rsidRPr="001E4B8C">
          <w:rPr>
            <w:rFonts w:ascii="Times New Roman" w:eastAsia="Times New Roman" w:hAnsi="Times New Roman" w:cs="Times New Roman"/>
            <w:color w:val="000000"/>
            <w:lang w:val="sv-SE"/>
            <w:rPrChange w:id="360" w:author="Microsoft Office User" w:date="2021-07-23T21:38:00Z">
              <w:rPr>
                <w:rFonts w:ascii="Times New Roman" w:eastAsia="Times New Roman" w:hAnsi="Times New Roman" w:cs="Times New Roman"/>
                <w:color w:val="000000"/>
              </w:rPr>
            </w:rPrChange>
          </w:rPr>
          <w:t>6</w:t>
        </w:r>
      </w:ins>
      <w:del w:id="361" w:author="Microsoft Office User" w:date="2021-07-23T21:29:00Z">
        <w:r w:rsidRPr="001E4B8C" w:rsidDel="00AE1891">
          <w:rPr>
            <w:rFonts w:ascii="Times New Roman" w:eastAsia="Times New Roman" w:hAnsi="Times New Roman" w:cs="Times New Roman"/>
            <w:color w:val="000000"/>
            <w:lang w:val="sv-SE"/>
            <w:rPrChange w:id="362" w:author="Microsoft Office User" w:date="2021-07-23T21:38:00Z">
              <w:rPr>
                <w:rFonts w:ascii="Times New Roman" w:eastAsia="Times New Roman" w:hAnsi="Times New Roman" w:cs="Times New Roman"/>
                <w:color w:val="000000"/>
              </w:rPr>
            </w:rPrChange>
          </w:rPr>
          <w:delText>5</w:delText>
        </w:r>
      </w:del>
      <w:r w:rsidRPr="001E4B8C">
        <w:rPr>
          <w:rFonts w:ascii="Times New Roman" w:eastAsia="Times New Roman" w:hAnsi="Times New Roman" w:cs="Times New Roman"/>
          <w:color w:val="000000"/>
          <w:lang w:val="sv-SE"/>
          <w:rPrChange w:id="363"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364"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365" w:author="Microsoft Office User" w:date="2021-07-23T21:38:00Z">
            <w:rPr/>
          </w:rPrChange>
        </w:rPr>
        <w:instrText xml:space="preserve"> HYPERLINK "http://paperpile.com/b/TInP4P/3Uyxf" \h </w:instrText>
      </w:r>
      <w:r>
        <w:fldChar w:fldCharType="separate"/>
      </w:r>
      <w:r w:rsidRPr="00AE1891">
        <w:rPr>
          <w:rFonts w:ascii="Times New Roman" w:eastAsia="Times New Roman" w:hAnsi="Times New Roman" w:cs="Times New Roman"/>
          <w:color w:val="000000"/>
          <w:lang w:val="sv-SE"/>
          <w:rPrChange w:id="366" w:author="Microsoft Office User" w:date="2021-07-23T21:22:00Z">
            <w:rPr>
              <w:rFonts w:ascii="Times New Roman" w:eastAsia="Times New Roman" w:hAnsi="Times New Roman" w:cs="Times New Roman"/>
              <w:color w:val="000000"/>
            </w:rPr>
          </w:rPrChange>
        </w:rPr>
        <w:t xml:space="preserve">Greener JG, </w:t>
      </w:r>
      <w:proofErr w:type="spellStart"/>
      <w:r w:rsidRPr="00AE1891">
        <w:rPr>
          <w:rFonts w:ascii="Times New Roman" w:eastAsia="Times New Roman" w:hAnsi="Times New Roman" w:cs="Times New Roman"/>
          <w:color w:val="000000"/>
          <w:lang w:val="sv-SE"/>
          <w:rPrChange w:id="367" w:author="Microsoft Office User" w:date="2021-07-23T21:22:00Z">
            <w:rPr>
              <w:rFonts w:ascii="Times New Roman" w:eastAsia="Times New Roman" w:hAnsi="Times New Roman" w:cs="Times New Roman"/>
              <w:color w:val="000000"/>
            </w:rPr>
          </w:rPrChange>
        </w:rPr>
        <w:t>Kandathil</w:t>
      </w:r>
      <w:proofErr w:type="spellEnd"/>
      <w:r w:rsidRPr="00AE1891">
        <w:rPr>
          <w:rFonts w:ascii="Times New Roman" w:eastAsia="Times New Roman" w:hAnsi="Times New Roman" w:cs="Times New Roman"/>
          <w:color w:val="000000"/>
          <w:lang w:val="sv-SE"/>
          <w:rPrChange w:id="368" w:author="Microsoft Office User" w:date="2021-07-23T21:22:00Z">
            <w:rPr>
              <w:rFonts w:ascii="Times New Roman" w:eastAsia="Times New Roman" w:hAnsi="Times New Roman" w:cs="Times New Roman"/>
              <w:color w:val="000000"/>
            </w:rPr>
          </w:rPrChange>
        </w:rPr>
        <w:t xml:space="preserve"> SM, Jones DT. </w:t>
      </w:r>
      <w:r>
        <w:rPr>
          <w:rFonts w:ascii="Times New Roman" w:eastAsia="Times New Roman" w:hAnsi="Times New Roman" w:cs="Times New Roman"/>
          <w:color w:val="000000"/>
        </w:rPr>
        <w:t xml:space="preserve">Deep learning extends de novo protein modelling coverage of genomes using iteratively predicted structural constraints. Nat </w:t>
      </w:r>
      <w:proofErr w:type="spellStart"/>
      <w:r>
        <w:rPr>
          <w:rFonts w:ascii="Times New Roman" w:eastAsia="Times New Roman" w:hAnsi="Times New Roman" w:cs="Times New Roman"/>
          <w:color w:val="000000"/>
        </w:rPr>
        <w:t>Commun</w:t>
      </w:r>
      <w:proofErr w:type="spellEnd"/>
      <w:r>
        <w:rPr>
          <w:rFonts w:ascii="Times New Roman" w:eastAsia="Times New Roman" w:hAnsi="Times New Roman" w:cs="Times New Roman"/>
          <w:color w:val="000000"/>
        </w:rPr>
        <w:t>. 2019;10: 3977.</w:t>
      </w:r>
      <w:r>
        <w:rPr>
          <w:rFonts w:ascii="Times New Roman" w:eastAsia="Times New Roman" w:hAnsi="Times New Roman" w:cs="Times New Roman"/>
          <w:color w:val="000000"/>
        </w:rPr>
        <w:fldChar w:fldCharType="end"/>
      </w:r>
    </w:p>
    <w:p w14:paraId="000000D0" w14:textId="00CF7F6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69" w:author="Microsoft Office User" w:date="2021-07-23T21:29:00Z">
        <w:r w:rsidR="00AE1891">
          <w:rPr>
            <w:rFonts w:ascii="Times New Roman" w:eastAsia="Times New Roman" w:hAnsi="Times New Roman" w:cs="Times New Roman"/>
            <w:color w:val="000000"/>
          </w:rPr>
          <w:t>7</w:t>
        </w:r>
      </w:ins>
      <w:del w:id="370"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7">
        <w:r>
          <w:rPr>
            <w:rFonts w:ascii="Times New Roman" w:eastAsia="Times New Roman" w:hAnsi="Times New Roman" w:cs="Times New Roman"/>
            <w:color w:val="000000"/>
          </w:rPr>
          <w:t>Michel M, Menéndez Hurtado D, Elofsson A. PconsC4: fast, accurate and hassle-free contact predictions. Bioinformatics. 2019;35: 2677–2679.</w:t>
        </w:r>
      </w:hyperlink>
    </w:p>
    <w:p w14:paraId="000000D1" w14:textId="33587C3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71" w:author="Microsoft Office User" w:date="2021-07-23T21:29:00Z">
        <w:r w:rsidR="00AE1891">
          <w:rPr>
            <w:rFonts w:ascii="Times New Roman" w:eastAsia="Times New Roman" w:hAnsi="Times New Roman" w:cs="Times New Roman"/>
            <w:color w:val="000000"/>
          </w:rPr>
          <w:t>8</w:t>
        </w:r>
      </w:ins>
      <w:del w:id="372"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8">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C, Hurtado DM, Elofsson A. Using PconsC4 and PconsFold2 to Predict Protein Structure. Current Protocols in Bioinformatics. 2019. doi:</w:t>
        </w:r>
      </w:hyperlink>
      <w:hyperlink r:id="rId119">
        <w:r>
          <w:rPr>
            <w:rFonts w:ascii="Times New Roman" w:eastAsia="Times New Roman" w:hAnsi="Times New Roman" w:cs="Times New Roman"/>
            <w:color w:val="000000"/>
          </w:rPr>
          <w:t>10.1002/cpbi.75</w:t>
        </w:r>
      </w:hyperlink>
    </w:p>
    <w:p w14:paraId="000000D2" w14:textId="64A35C32"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73" w:author="Microsoft Office User" w:date="2021-07-23T21:29:00Z">
        <w:r w:rsidR="00AE1891">
          <w:rPr>
            <w:rFonts w:ascii="Times New Roman" w:eastAsia="Times New Roman" w:hAnsi="Times New Roman" w:cs="Times New Roman"/>
            <w:color w:val="000000"/>
          </w:rPr>
          <w:t>9</w:t>
        </w:r>
      </w:ins>
      <w:del w:id="374"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0">
        <w:r>
          <w:rPr>
            <w:rFonts w:ascii="Times New Roman" w:eastAsia="Times New Roman" w:hAnsi="Times New Roman" w:cs="Times New Roman"/>
            <w:color w:val="000000"/>
          </w:rPr>
          <w:t xml:space="preserve">McGuffin LJ, Bryson K, Jones DT. The PSIPRED protein structure prediction server. </w:t>
        </w:r>
        <w:r>
          <w:rPr>
            <w:rFonts w:ascii="Times New Roman" w:eastAsia="Times New Roman" w:hAnsi="Times New Roman" w:cs="Times New Roman"/>
            <w:color w:val="000000"/>
          </w:rPr>
          <w:lastRenderedPageBreak/>
          <w:t>Bioinformatics. 2000. pp. 404–405. doi:</w:t>
        </w:r>
      </w:hyperlink>
      <w:hyperlink r:id="rId121">
        <w:r>
          <w:rPr>
            <w:rFonts w:ascii="Times New Roman" w:eastAsia="Times New Roman" w:hAnsi="Times New Roman" w:cs="Times New Roman"/>
            <w:color w:val="000000"/>
          </w:rPr>
          <w:t>10.1093/bioinformatics/16.4.404</w:t>
        </w:r>
      </w:hyperlink>
    </w:p>
    <w:p w14:paraId="000000D3" w14:textId="3BAE651E" w:rsidR="00C92779" w:rsidRDefault="00AE1891">
      <w:pPr>
        <w:widowControl w:val="0"/>
        <w:pBdr>
          <w:top w:val="nil"/>
          <w:left w:val="nil"/>
          <w:bottom w:val="nil"/>
          <w:right w:val="nil"/>
          <w:between w:val="nil"/>
        </w:pBdr>
        <w:spacing w:after="220" w:line="240" w:lineRule="auto"/>
        <w:ind w:left="440" w:hanging="440"/>
        <w:rPr>
          <w:color w:val="000000"/>
        </w:rPr>
      </w:pPr>
      <w:ins w:id="375" w:author="Microsoft Office User" w:date="2021-07-23T21:29:00Z">
        <w:r>
          <w:rPr>
            <w:rFonts w:ascii="Times New Roman" w:eastAsia="Times New Roman" w:hAnsi="Times New Roman" w:cs="Times New Roman"/>
            <w:color w:val="000000"/>
          </w:rPr>
          <w:t>60</w:t>
        </w:r>
      </w:ins>
      <w:del w:id="376" w:author="Microsoft Office User" w:date="2021-07-23T21:29:00Z">
        <w:r w:rsidR="00961E66" w:rsidDel="00AE1891">
          <w:rPr>
            <w:rFonts w:ascii="Times New Roman" w:eastAsia="Times New Roman" w:hAnsi="Times New Roman" w:cs="Times New Roman"/>
            <w:color w:val="000000"/>
          </w:rPr>
          <w:delText>59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22">
        <w:r w:rsidR="00961E66">
          <w:rPr>
            <w:rFonts w:ascii="Times New Roman" w:eastAsia="Times New Roman" w:hAnsi="Times New Roman" w:cs="Times New Roman"/>
            <w:color w:val="000000"/>
          </w:rPr>
          <w:t>Adhikari B, Bhattacharya D, Cao R, Cheng J. CONFOLD: Residue-residue contact-guided ab initio protein folding. Proteins. 2015;83: 1436–1449.</w:t>
        </w:r>
      </w:hyperlink>
    </w:p>
    <w:p w14:paraId="000000D4" w14:textId="2C6A0A3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377" w:author="Microsoft Office User" w:date="2021-07-23T21:29:00Z">
        <w:r w:rsidR="00AE1891">
          <w:rPr>
            <w:rFonts w:ascii="Times New Roman" w:eastAsia="Times New Roman" w:hAnsi="Times New Roman" w:cs="Times New Roman"/>
            <w:color w:val="000000"/>
          </w:rPr>
          <w:t>1</w:t>
        </w:r>
      </w:ins>
      <w:del w:id="378"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 xml:space="preserve">Potter SC, </w:t>
        </w:r>
        <w:proofErr w:type="spellStart"/>
        <w:r>
          <w:rPr>
            <w:rFonts w:ascii="Times New Roman" w:eastAsia="Times New Roman" w:hAnsi="Times New Roman" w:cs="Times New Roman"/>
            <w:color w:val="000000"/>
          </w:rPr>
          <w:t>Luciani</w:t>
        </w:r>
        <w:proofErr w:type="spellEnd"/>
        <w:r>
          <w:rPr>
            <w:rFonts w:ascii="Times New Roman" w:eastAsia="Times New Roman" w:hAnsi="Times New Roman" w:cs="Times New Roman"/>
            <w:color w:val="000000"/>
          </w:rPr>
          <w:t xml:space="preserve"> A, Eddy SR, Park Y, Lopez R, Finn RD. HMMER web server: 2018 update. Nucleic Acids Res. 2018;46: W200–W204.</w:t>
        </w:r>
      </w:hyperlink>
    </w:p>
    <w:p w14:paraId="000000D5" w14:textId="7B15A8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379" w:author="Microsoft Office User" w:date="2021-07-23T21:29:00Z">
        <w:r w:rsidR="00AE1891">
          <w:rPr>
            <w:rFonts w:ascii="Times New Roman" w:eastAsia="Times New Roman" w:hAnsi="Times New Roman" w:cs="Times New Roman"/>
            <w:color w:val="000000"/>
          </w:rPr>
          <w:t>2</w:t>
        </w:r>
      </w:ins>
      <w:del w:id="380"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4">
        <w:r>
          <w:rPr>
            <w:rFonts w:ascii="Times New Roman" w:eastAsia="Times New Roman" w:hAnsi="Times New Roman" w:cs="Times New Roman"/>
            <w:color w:val="000000"/>
          </w:rPr>
          <w:t xml:space="preserve">Pettersen EF, Goddard TD, Huang CC, Couch GS, Greenblatt DM, Meng EC, et al. UCSF Chimera--a visualization system for exploratory research and analysis. J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Chem. 2004;25: 1605–1612.</w:t>
        </w:r>
      </w:hyperlink>
    </w:p>
    <w:p w14:paraId="000000D6" w14:textId="08F0369E" w:rsidR="00C92779" w:rsidRPr="00AE1891" w:rsidRDefault="00961E66">
      <w:pPr>
        <w:widowControl w:val="0"/>
        <w:pBdr>
          <w:top w:val="nil"/>
          <w:left w:val="nil"/>
          <w:bottom w:val="nil"/>
          <w:right w:val="nil"/>
          <w:between w:val="nil"/>
        </w:pBdr>
        <w:spacing w:after="220" w:line="240" w:lineRule="auto"/>
        <w:ind w:left="440" w:hanging="440"/>
        <w:rPr>
          <w:color w:val="000000"/>
          <w:lang w:val="sv-SE"/>
          <w:rPrChange w:id="381" w:author="Microsoft Office User" w:date="2021-07-23T21:22:00Z">
            <w:rPr>
              <w:color w:val="000000"/>
            </w:rPr>
          </w:rPrChange>
        </w:rPr>
      </w:pPr>
      <w:r w:rsidRPr="001E4B8C">
        <w:rPr>
          <w:rFonts w:ascii="Times New Roman" w:eastAsia="Times New Roman" w:hAnsi="Times New Roman" w:cs="Times New Roman"/>
          <w:color w:val="000000"/>
          <w:lang w:val="sv-SE"/>
          <w:rPrChange w:id="382" w:author="Microsoft Office User" w:date="2021-07-23T21:38:00Z">
            <w:rPr>
              <w:rFonts w:ascii="Times New Roman" w:eastAsia="Times New Roman" w:hAnsi="Times New Roman" w:cs="Times New Roman"/>
              <w:color w:val="000000"/>
            </w:rPr>
          </w:rPrChange>
        </w:rPr>
        <w:t>6</w:t>
      </w:r>
      <w:ins w:id="383" w:author="Microsoft Office User" w:date="2021-07-23T21:30:00Z">
        <w:r w:rsidR="00AE1891" w:rsidRPr="001E4B8C">
          <w:rPr>
            <w:rFonts w:ascii="Times New Roman" w:eastAsia="Times New Roman" w:hAnsi="Times New Roman" w:cs="Times New Roman"/>
            <w:color w:val="000000"/>
            <w:lang w:val="sv-SE"/>
            <w:rPrChange w:id="384" w:author="Microsoft Office User" w:date="2021-07-23T21:38:00Z">
              <w:rPr>
                <w:rFonts w:ascii="Times New Roman" w:eastAsia="Times New Roman" w:hAnsi="Times New Roman" w:cs="Times New Roman"/>
                <w:color w:val="000000"/>
              </w:rPr>
            </w:rPrChange>
          </w:rPr>
          <w:t>3</w:t>
        </w:r>
      </w:ins>
      <w:del w:id="385" w:author="Microsoft Office User" w:date="2021-07-23T21:30:00Z">
        <w:r w:rsidRPr="001E4B8C" w:rsidDel="00AE1891">
          <w:rPr>
            <w:rFonts w:ascii="Times New Roman" w:eastAsia="Times New Roman" w:hAnsi="Times New Roman" w:cs="Times New Roman"/>
            <w:color w:val="000000"/>
            <w:lang w:val="sv-SE"/>
            <w:rPrChange w:id="386" w:author="Microsoft Office User" w:date="2021-07-23T21:38:00Z">
              <w:rPr>
                <w:rFonts w:ascii="Times New Roman" w:eastAsia="Times New Roman" w:hAnsi="Times New Roman" w:cs="Times New Roman"/>
                <w:color w:val="000000"/>
              </w:rPr>
            </w:rPrChange>
          </w:rPr>
          <w:delText>2</w:delText>
        </w:r>
      </w:del>
      <w:r w:rsidRPr="001E4B8C">
        <w:rPr>
          <w:rFonts w:ascii="Times New Roman" w:eastAsia="Times New Roman" w:hAnsi="Times New Roman" w:cs="Times New Roman"/>
          <w:color w:val="000000"/>
          <w:lang w:val="sv-SE"/>
          <w:rPrChange w:id="387"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388"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389" w:author="Microsoft Office User" w:date="2021-07-23T21:38:00Z">
            <w:rPr/>
          </w:rPrChange>
        </w:rPr>
        <w:instrText xml:space="preserve"> HYPERLINK "http://paperpile.com/b/TInP4P/AFwFQ" \h </w:instrText>
      </w:r>
      <w:r>
        <w:fldChar w:fldCharType="separate"/>
      </w:r>
      <w:proofErr w:type="spellStart"/>
      <w:r w:rsidRPr="00AE1891">
        <w:rPr>
          <w:rFonts w:ascii="Times New Roman" w:eastAsia="Times New Roman" w:hAnsi="Times New Roman" w:cs="Times New Roman"/>
          <w:color w:val="000000"/>
          <w:lang w:val="sv-SE"/>
          <w:rPrChange w:id="390" w:author="Microsoft Office User" w:date="2021-07-23T21:22:00Z">
            <w:rPr>
              <w:rFonts w:ascii="Times New Roman" w:eastAsia="Times New Roman" w:hAnsi="Times New Roman" w:cs="Times New Roman"/>
              <w:color w:val="000000"/>
            </w:rPr>
          </w:rPrChange>
        </w:rPr>
        <w:t>Crooks</w:t>
      </w:r>
      <w:proofErr w:type="spellEnd"/>
      <w:r w:rsidRPr="00AE1891">
        <w:rPr>
          <w:rFonts w:ascii="Times New Roman" w:eastAsia="Times New Roman" w:hAnsi="Times New Roman" w:cs="Times New Roman"/>
          <w:color w:val="000000"/>
          <w:lang w:val="sv-SE"/>
          <w:rPrChange w:id="391" w:author="Microsoft Office User" w:date="2021-07-23T21:22:00Z">
            <w:rPr>
              <w:rFonts w:ascii="Times New Roman" w:eastAsia="Times New Roman" w:hAnsi="Times New Roman" w:cs="Times New Roman"/>
              <w:color w:val="000000"/>
            </w:rPr>
          </w:rPrChange>
        </w:rPr>
        <w:t xml:space="preserve"> GE, Hon G, </w:t>
      </w:r>
      <w:proofErr w:type="spellStart"/>
      <w:r w:rsidRPr="00AE1891">
        <w:rPr>
          <w:rFonts w:ascii="Times New Roman" w:eastAsia="Times New Roman" w:hAnsi="Times New Roman" w:cs="Times New Roman"/>
          <w:color w:val="000000"/>
          <w:lang w:val="sv-SE"/>
          <w:rPrChange w:id="392" w:author="Microsoft Office User" w:date="2021-07-23T21:22:00Z">
            <w:rPr>
              <w:rFonts w:ascii="Times New Roman" w:eastAsia="Times New Roman" w:hAnsi="Times New Roman" w:cs="Times New Roman"/>
              <w:color w:val="000000"/>
            </w:rPr>
          </w:rPrChange>
        </w:rPr>
        <w:t>Chandonia</w:t>
      </w:r>
      <w:proofErr w:type="spellEnd"/>
      <w:r w:rsidRPr="00AE1891">
        <w:rPr>
          <w:rFonts w:ascii="Times New Roman" w:eastAsia="Times New Roman" w:hAnsi="Times New Roman" w:cs="Times New Roman"/>
          <w:color w:val="000000"/>
          <w:lang w:val="sv-SE"/>
          <w:rPrChange w:id="393" w:author="Microsoft Office User" w:date="2021-07-23T21:22:00Z">
            <w:rPr>
              <w:rFonts w:ascii="Times New Roman" w:eastAsia="Times New Roman" w:hAnsi="Times New Roman" w:cs="Times New Roman"/>
              <w:color w:val="000000"/>
            </w:rPr>
          </w:rPrChange>
        </w:rPr>
        <w:t xml:space="preserve"> J-M, Brenner SE. </w:t>
      </w:r>
      <w:proofErr w:type="spellStart"/>
      <w:r w:rsidRPr="00AE1891">
        <w:rPr>
          <w:rFonts w:ascii="Times New Roman" w:eastAsia="Times New Roman" w:hAnsi="Times New Roman" w:cs="Times New Roman"/>
          <w:color w:val="000000"/>
          <w:lang w:val="sv-SE"/>
          <w:rPrChange w:id="394" w:author="Microsoft Office User" w:date="2021-07-23T21:22:00Z">
            <w:rPr>
              <w:rFonts w:ascii="Times New Roman" w:eastAsia="Times New Roman" w:hAnsi="Times New Roman" w:cs="Times New Roman"/>
              <w:color w:val="000000"/>
            </w:rPr>
          </w:rPrChange>
        </w:rPr>
        <w:t>WebLogo</w:t>
      </w:r>
      <w:proofErr w:type="spellEnd"/>
      <w:r w:rsidRPr="00AE1891">
        <w:rPr>
          <w:rFonts w:ascii="Times New Roman" w:eastAsia="Times New Roman" w:hAnsi="Times New Roman" w:cs="Times New Roman"/>
          <w:color w:val="000000"/>
          <w:lang w:val="sv-SE"/>
          <w:rPrChange w:id="395" w:author="Microsoft Office User" w:date="2021-07-23T21:22:00Z">
            <w:rPr>
              <w:rFonts w:ascii="Times New Roman" w:eastAsia="Times New Roman" w:hAnsi="Times New Roman" w:cs="Times New Roman"/>
              <w:color w:val="000000"/>
            </w:rPr>
          </w:rPrChange>
        </w:rPr>
        <w:t xml:space="preserve">: a </w:t>
      </w:r>
      <w:proofErr w:type="spellStart"/>
      <w:r w:rsidRPr="00AE1891">
        <w:rPr>
          <w:rFonts w:ascii="Times New Roman" w:eastAsia="Times New Roman" w:hAnsi="Times New Roman" w:cs="Times New Roman"/>
          <w:color w:val="000000"/>
          <w:lang w:val="sv-SE"/>
          <w:rPrChange w:id="396" w:author="Microsoft Office User" w:date="2021-07-23T21:22:00Z">
            <w:rPr>
              <w:rFonts w:ascii="Times New Roman" w:eastAsia="Times New Roman" w:hAnsi="Times New Roman" w:cs="Times New Roman"/>
              <w:color w:val="000000"/>
            </w:rPr>
          </w:rPrChange>
        </w:rPr>
        <w:t>sequence</w:t>
      </w:r>
      <w:proofErr w:type="spellEnd"/>
      <w:r w:rsidRPr="00AE1891">
        <w:rPr>
          <w:rFonts w:ascii="Times New Roman" w:eastAsia="Times New Roman" w:hAnsi="Times New Roman" w:cs="Times New Roman"/>
          <w:color w:val="000000"/>
          <w:lang w:val="sv-SE"/>
          <w:rPrChange w:id="397" w:author="Microsoft Office User" w:date="2021-07-23T21:22:00Z">
            <w:rPr>
              <w:rFonts w:ascii="Times New Roman" w:eastAsia="Times New Roman" w:hAnsi="Times New Roman" w:cs="Times New Roman"/>
              <w:color w:val="000000"/>
            </w:rPr>
          </w:rPrChange>
        </w:rPr>
        <w:t xml:space="preserve"> </w:t>
      </w:r>
      <w:proofErr w:type="gramStart"/>
      <w:r w:rsidRPr="00AE1891">
        <w:rPr>
          <w:rFonts w:ascii="Times New Roman" w:eastAsia="Times New Roman" w:hAnsi="Times New Roman" w:cs="Times New Roman"/>
          <w:color w:val="000000"/>
          <w:lang w:val="sv-SE"/>
          <w:rPrChange w:id="398" w:author="Microsoft Office User" w:date="2021-07-23T21:22:00Z">
            <w:rPr>
              <w:rFonts w:ascii="Times New Roman" w:eastAsia="Times New Roman" w:hAnsi="Times New Roman" w:cs="Times New Roman"/>
              <w:color w:val="000000"/>
            </w:rPr>
          </w:rPrChange>
        </w:rPr>
        <w:t>logo generator</w:t>
      </w:r>
      <w:proofErr w:type="gramEnd"/>
      <w:r w:rsidRPr="00AE1891">
        <w:rPr>
          <w:rFonts w:ascii="Times New Roman" w:eastAsia="Times New Roman" w:hAnsi="Times New Roman" w:cs="Times New Roman"/>
          <w:color w:val="000000"/>
          <w:lang w:val="sv-SE"/>
          <w:rPrChange w:id="399" w:author="Microsoft Office User" w:date="2021-07-23T21:22:00Z">
            <w:rPr>
              <w:rFonts w:ascii="Times New Roman" w:eastAsia="Times New Roman" w:hAnsi="Times New Roman" w:cs="Times New Roman"/>
              <w:color w:val="000000"/>
            </w:rPr>
          </w:rPrChange>
        </w:rPr>
        <w:t xml:space="preserve">. </w:t>
      </w:r>
      <w:proofErr w:type="spellStart"/>
      <w:r w:rsidRPr="00AE1891">
        <w:rPr>
          <w:rFonts w:ascii="Times New Roman" w:eastAsia="Times New Roman" w:hAnsi="Times New Roman" w:cs="Times New Roman"/>
          <w:color w:val="000000"/>
          <w:lang w:val="sv-SE"/>
          <w:rPrChange w:id="400" w:author="Microsoft Office User" w:date="2021-07-23T21:22:00Z">
            <w:rPr>
              <w:rFonts w:ascii="Times New Roman" w:eastAsia="Times New Roman" w:hAnsi="Times New Roman" w:cs="Times New Roman"/>
              <w:color w:val="000000"/>
            </w:rPr>
          </w:rPrChange>
        </w:rPr>
        <w:t>Genome</w:t>
      </w:r>
      <w:proofErr w:type="spellEnd"/>
      <w:r w:rsidRPr="00AE1891">
        <w:rPr>
          <w:rFonts w:ascii="Times New Roman" w:eastAsia="Times New Roman" w:hAnsi="Times New Roman" w:cs="Times New Roman"/>
          <w:color w:val="000000"/>
          <w:lang w:val="sv-SE"/>
          <w:rPrChange w:id="401" w:author="Microsoft Office User" w:date="2021-07-23T21:22:00Z">
            <w:rPr>
              <w:rFonts w:ascii="Times New Roman" w:eastAsia="Times New Roman" w:hAnsi="Times New Roman" w:cs="Times New Roman"/>
              <w:color w:val="000000"/>
            </w:rPr>
          </w:rPrChange>
        </w:rPr>
        <w:t xml:space="preserve"> Res. 2004;14: 1188–1190.</w:t>
      </w:r>
      <w:r>
        <w:rPr>
          <w:rFonts w:ascii="Times New Roman" w:eastAsia="Times New Roman" w:hAnsi="Times New Roman" w:cs="Times New Roman"/>
          <w:color w:val="000000"/>
        </w:rPr>
        <w:fldChar w:fldCharType="end"/>
      </w:r>
    </w:p>
    <w:p w14:paraId="000000D7" w14:textId="026BF596" w:rsidR="00C92779" w:rsidRDefault="00961E66">
      <w:pPr>
        <w:widowControl w:val="0"/>
        <w:pBdr>
          <w:top w:val="nil"/>
          <w:left w:val="nil"/>
          <w:bottom w:val="nil"/>
          <w:right w:val="nil"/>
          <w:between w:val="nil"/>
        </w:pBdr>
        <w:spacing w:after="220" w:line="240" w:lineRule="auto"/>
        <w:ind w:left="440" w:hanging="440"/>
        <w:rPr>
          <w:color w:val="000000"/>
        </w:rPr>
      </w:pPr>
      <w:r w:rsidRPr="00AE1891">
        <w:rPr>
          <w:rFonts w:ascii="Times New Roman" w:eastAsia="Times New Roman" w:hAnsi="Times New Roman" w:cs="Times New Roman"/>
          <w:color w:val="000000"/>
          <w:lang w:val="sv-SE"/>
          <w:rPrChange w:id="402" w:author="Microsoft Office User" w:date="2021-07-23T21:22:00Z">
            <w:rPr>
              <w:rFonts w:ascii="Times New Roman" w:eastAsia="Times New Roman" w:hAnsi="Times New Roman" w:cs="Times New Roman"/>
              <w:color w:val="000000"/>
            </w:rPr>
          </w:rPrChange>
        </w:rPr>
        <w:t>6</w:t>
      </w:r>
      <w:ins w:id="403" w:author="Microsoft Office User" w:date="2021-07-23T21:30:00Z">
        <w:r w:rsidR="00AE1891">
          <w:rPr>
            <w:rFonts w:ascii="Times New Roman" w:eastAsia="Times New Roman" w:hAnsi="Times New Roman" w:cs="Times New Roman"/>
            <w:color w:val="000000"/>
            <w:lang w:val="sv-SE"/>
          </w:rPr>
          <w:t>4</w:t>
        </w:r>
      </w:ins>
      <w:del w:id="404" w:author="Microsoft Office User" w:date="2021-07-23T21:30:00Z">
        <w:r w:rsidRPr="00AE1891" w:rsidDel="00AE1891">
          <w:rPr>
            <w:rFonts w:ascii="Times New Roman" w:eastAsia="Times New Roman" w:hAnsi="Times New Roman" w:cs="Times New Roman"/>
            <w:color w:val="000000"/>
            <w:lang w:val="sv-SE"/>
            <w:rPrChange w:id="405" w:author="Microsoft Office User" w:date="2021-07-23T21:22:00Z">
              <w:rPr>
                <w:rFonts w:ascii="Times New Roman" w:eastAsia="Times New Roman" w:hAnsi="Times New Roman" w:cs="Times New Roman"/>
                <w:color w:val="000000"/>
              </w:rPr>
            </w:rPrChange>
          </w:rPr>
          <w:delText>3</w:delText>
        </w:r>
      </w:del>
      <w:r w:rsidRPr="00AE1891">
        <w:rPr>
          <w:rFonts w:ascii="Times New Roman" w:eastAsia="Times New Roman" w:hAnsi="Times New Roman" w:cs="Times New Roman"/>
          <w:color w:val="000000"/>
          <w:lang w:val="sv-SE"/>
          <w:rPrChange w:id="406" w:author="Microsoft Office User" w:date="2021-07-23T21:22:00Z">
            <w:rPr>
              <w:rFonts w:ascii="Times New Roman" w:eastAsia="Times New Roman" w:hAnsi="Times New Roman" w:cs="Times New Roman"/>
              <w:color w:val="000000"/>
            </w:rPr>
          </w:rPrChange>
        </w:rPr>
        <w:t xml:space="preserve">. </w:t>
      </w:r>
      <w:r w:rsidRPr="00AE1891">
        <w:rPr>
          <w:rFonts w:ascii="Times New Roman" w:eastAsia="Times New Roman" w:hAnsi="Times New Roman" w:cs="Times New Roman"/>
          <w:color w:val="000000"/>
          <w:lang w:val="sv-SE"/>
          <w:rPrChange w:id="407" w:author="Microsoft Office User" w:date="2021-07-23T21:22:00Z">
            <w:rPr>
              <w:rFonts w:ascii="Times New Roman" w:eastAsia="Times New Roman" w:hAnsi="Times New Roman" w:cs="Times New Roman"/>
              <w:color w:val="000000"/>
            </w:rPr>
          </w:rPrChange>
        </w:rPr>
        <w:tab/>
      </w:r>
      <w:r>
        <w:fldChar w:fldCharType="begin"/>
      </w:r>
      <w:r w:rsidRPr="00AE1891">
        <w:rPr>
          <w:lang w:val="sv-SE"/>
          <w:rPrChange w:id="408" w:author="Microsoft Office User" w:date="2021-07-23T21:22:00Z">
            <w:rPr/>
          </w:rPrChange>
        </w:rPr>
        <w:instrText xml:space="preserve"> HYPERLINK "http://paperpile.com/b/TInP4P/Zo6dV" \h </w:instrText>
      </w:r>
      <w:r>
        <w:fldChar w:fldCharType="separate"/>
      </w:r>
      <w:proofErr w:type="spellStart"/>
      <w:r w:rsidRPr="00AE1891">
        <w:rPr>
          <w:rFonts w:ascii="Times New Roman" w:eastAsia="Times New Roman" w:hAnsi="Times New Roman" w:cs="Times New Roman"/>
          <w:color w:val="000000"/>
          <w:lang w:val="sv-SE"/>
          <w:rPrChange w:id="409" w:author="Microsoft Office User" w:date="2021-07-23T21:22:00Z">
            <w:rPr>
              <w:rFonts w:ascii="Times New Roman" w:eastAsia="Times New Roman" w:hAnsi="Times New Roman" w:cs="Times New Roman"/>
              <w:color w:val="000000"/>
            </w:rPr>
          </w:rPrChange>
        </w:rPr>
        <w:t>Hessa</w:t>
      </w:r>
      <w:proofErr w:type="spellEnd"/>
      <w:r w:rsidRPr="00AE1891">
        <w:rPr>
          <w:rFonts w:ascii="Times New Roman" w:eastAsia="Times New Roman" w:hAnsi="Times New Roman" w:cs="Times New Roman"/>
          <w:color w:val="000000"/>
          <w:lang w:val="sv-SE"/>
          <w:rPrChange w:id="410" w:author="Microsoft Office User" w:date="2021-07-23T21:22:00Z">
            <w:rPr>
              <w:rFonts w:ascii="Times New Roman" w:eastAsia="Times New Roman" w:hAnsi="Times New Roman" w:cs="Times New Roman"/>
              <w:color w:val="000000"/>
            </w:rPr>
          </w:rPrChange>
        </w:rPr>
        <w:t xml:space="preserve"> T, Kim H, </w:t>
      </w:r>
      <w:proofErr w:type="spellStart"/>
      <w:r w:rsidRPr="00AE1891">
        <w:rPr>
          <w:rFonts w:ascii="Times New Roman" w:eastAsia="Times New Roman" w:hAnsi="Times New Roman" w:cs="Times New Roman"/>
          <w:color w:val="000000"/>
          <w:lang w:val="sv-SE"/>
          <w:rPrChange w:id="411" w:author="Microsoft Office User" w:date="2021-07-23T21:22:00Z">
            <w:rPr>
              <w:rFonts w:ascii="Times New Roman" w:eastAsia="Times New Roman" w:hAnsi="Times New Roman" w:cs="Times New Roman"/>
              <w:color w:val="000000"/>
            </w:rPr>
          </w:rPrChange>
        </w:rPr>
        <w:t>Bihlmaier</w:t>
      </w:r>
      <w:proofErr w:type="spellEnd"/>
      <w:r w:rsidRPr="00AE1891">
        <w:rPr>
          <w:rFonts w:ascii="Times New Roman" w:eastAsia="Times New Roman" w:hAnsi="Times New Roman" w:cs="Times New Roman"/>
          <w:color w:val="000000"/>
          <w:lang w:val="sv-SE"/>
          <w:rPrChange w:id="412" w:author="Microsoft Office User" w:date="2021-07-23T21:22:00Z">
            <w:rPr>
              <w:rFonts w:ascii="Times New Roman" w:eastAsia="Times New Roman" w:hAnsi="Times New Roman" w:cs="Times New Roman"/>
              <w:color w:val="000000"/>
            </w:rPr>
          </w:rPrChange>
        </w:rPr>
        <w:t xml:space="preserve"> K, Lundin C, </w:t>
      </w:r>
      <w:proofErr w:type="spellStart"/>
      <w:r w:rsidRPr="00AE1891">
        <w:rPr>
          <w:rFonts w:ascii="Times New Roman" w:eastAsia="Times New Roman" w:hAnsi="Times New Roman" w:cs="Times New Roman"/>
          <w:color w:val="000000"/>
          <w:lang w:val="sv-SE"/>
          <w:rPrChange w:id="413" w:author="Microsoft Office User" w:date="2021-07-23T21:22:00Z">
            <w:rPr>
              <w:rFonts w:ascii="Times New Roman" w:eastAsia="Times New Roman" w:hAnsi="Times New Roman" w:cs="Times New Roman"/>
              <w:color w:val="000000"/>
            </w:rPr>
          </w:rPrChange>
        </w:rPr>
        <w:t>Boekel</w:t>
      </w:r>
      <w:proofErr w:type="spellEnd"/>
      <w:r w:rsidRPr="00AE1891">
        <w:rPr>
          <w:rFonts w:ascii="Times New Roman" w:eastAsia="Times New Roman" w:hAnsi="Times New Roman" w:cs="Times New Roman"/>
          <w:color w:val="000000"/>
          <w:lang w:val="sv-SE"/>
          <w:rPrChange w:id="414" w:author="Microsoft Office User" w:date="2021-07-23T21:22:00Z">
            <w:rPr>
              <w:rFonts w:ascii="Times New Roman" w:eastAsia="Times New Roman" w:hAnsi="Times New Roman" w:cs="Times New Roman"/>
              <w:color w:val="000000"/>
            </w:rPr>
          </w:rPrChange>
        </w:rPr>
        <w:t xml:space="preserve"> J, Andersson H, et al. </w:t>
      </w:r>
      <w:r>
        <w:rPr>
          <w:rFonts w:ascii="Times New Roman" w:eastAsia="Times New Roman" w:hAnsi="Times New Roman" w:cs="Times New Roman"/>
          <w:color w:val="000000"/>
        </w:rPr>
        <w:t xml:space="preserve">Recognition of transmembrane helices by the endoplasmic reticulum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2005;433: 377–381.</w:t>
      </w:r>
      <w:r>
        <w:rPr>
          <w:rFonts w:ascii="Times New Roman" w:eastAsia="Times New Roman" w:hAnsi="Times New Roman" w:cs="Times New Roman"/>
          <w:color w:val="000000"/>
        </w:rPr>
        <w:fldChar w:fldCharType="end"/>
      </w:r>
    </w:p>
    <w:p w14:paraId="000000D8" w14:textId="02B9391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15" w:author="Microsoft Office User" w:date="2021-07-23T21:30:00Z">
        <w:r w:rsidR="00AE1891">
          <w:rPr>
            <w:rFonts w:ascii="Times New Roman" w:eastAsia="Times New Roman" w:hAnsi="Times New Roman" w:cs="Times New Roman"/>
            <w:color w:val="000000"/>
          </w:rPr>
          <w:t>5</w:t>
        </w:r>
      </w:ins>
      <w:del w:id="416" w:author="Microsoft Office User" w:date="2021-07-23T21:30: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5">
        <w:r>
          <w:rPr>
            <w:rFonts w:ascii="Times New Roman" w:eastAsia="Times New Roman" w:hAnsi="Times New Roman" w:cs="Times New Roman"/>
            <w:color w:val="000000"/>
          </w:rPr>
          <w:t>Zhang Y. TM-align: a protein structure alignment algorithm based on the TM-score. Nucleic Acids Research. 2005. pp. 2302–2309. doi:</w:t>
        </w:r>
      </w:hyperlink>
      <w:hyperlink r:id="rId126">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/gki524</w:t>
        </w:r>
      </w:hyperlink>
    </w:p>
    <w:p w14:paraId="000000D9" w14:textId="16CFC05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17" w:author="Microsoft Office User" w:date="2021-07-23T21:30:00Z">
        <w:r w:rsidR="00AE1891">
          <w:rPr>
            <w:rFonts w:ascii="Times New Roman" w:eastAsia="Times New Roman" w:hAnsi="Times New Roman" w:cs="Times New Roman"/>
            <w:color w:val="000000"/>
          </w:rPr>
          <w:t>6</w:t>
        </w:r>
      </w:ins>
      <w:del w:id="418" w:author="Microsoft Office User" w:date="2021-07-23T21:30: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7">
        <w:r>
          <w:rPr>
            <w:rFonts w:ascii="Times New Roman" w:eastAsia="Times New Roman" w:hAnsi="Times New Roman" w:cs="Times New Roman"/>
            <w:color w:val="000000"/>
          </w:rPr>
          <w:t xml:space="preserve">DeLano WL. The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Molecular Graphics System; DeLano Scientific: San Carlos, CA, 2002.</w:t>
        </w:r>
      </w:hyperlink>
    </w:p>
    <w:p w14:paraId="000000DA" w14:textId="3B1173D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19" w:author="Microsoft Office User" w:date="2021-07-23T21:30:00Z">
        <w:r w:rsidR="00AE1891">
          <w:rPr>
            <w:rFonts w:ascii="Times New Roman" w:eastAsia="Times New Roman" w:hAnsi="Times New Roman" w:cs="Times New Roman"/>
            <w:color w:val="000000"/>
          </w:rPr>
          <w:t>7</w:t>
        </w:r>
      </w:ins>
      <w:del w:id="420" w:author="Microsoft Office User" w:date="2021-07-23T21:30: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8">
        <w:proofErr w:type="spellStart"/>
        <w:r>
          <w:rPr>
            <w:rFonts w:ascii="Times New Roman" w:eastAsia="Times New Roman" w:hAnsi="Times New Roman" w:cs="Times New Roman"/>
            <w:color w:val="000000"/>
          </w:rPr>
          <w:t>Hessa</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Meindl-Beinker</w:t>
        </w:r>
        <w:proofErr w:type="spellEnd"/>
        <w:r>
          <w:rPr>
            <w:rFonts w:ascii="Times New Roman" w:eastAsia="Times New Roman" w:hAnsi="Times New Roman" w:cs="Times New Roman"/>
            <w:color w:val="000000"/>
          </w:rPr>
          <w:t xml:space="preserve"> NM, </w:t>
        </w:r>
        <w:proofErr w:type="spellStart"/>
        <w:r>
          <w:rPr>
            <w:rFonts w:ascii="Times New Roman" w:eastAsia="Times New Roman" w:hAnsi="Times New Roman" w:cs="Times New Roman"/>
            <w:color w:val="000000"/>
          </w:rPr>
          <w:t>Bernsel</w:t>
        </w:r>
        <w:proofErr w:type="spellEnd"/>
        <w:r>
          <w:rPr>
            <w:rFonts w:ascii="Times New Roman" w:eastAsia="Times New Roman" w:hAnsi="Times New Roman" w:cs="Times New Roman"/>
            <w:color w:val="000000"/>
          </w:rPr>
          <w:t xml:space="preserve"> A, Kim H, Sato Y, Lerch-Bader M, et al. Molecular code for transmembrane-helix recognition by the Sec61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2007. pp. 1026–1030. doi:</w:t>
        </w:r>
      </w:hyperlink>
      <w:hyperlink r:id="rId129">
        <w:r>
          <w:rPr>
            <w:rFonts w:ascii="Times New Roman" w:eastAsia="Times New Roman" w:hAnsi="Times New Roman" w:cs="Times New Roman"/>
            <w:color w:val="000000"/>
          </w:rPr>
          <w:t>10.1038/nature06387</w:t>
        </w:r>
      </w:hyperlink>
    </w:p>
    <w:p w14:paraId="000000DB"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C"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D" w14:textId="77777777" w:rsidR="00C92779" w:rsidRDefault="00C92779">
      <w:pPr>
        <w:pStyle w:val="Heading2"/>
        <w:rPr>
          <w:rFonts w:ascii="Times New Roman" w:eastAsia="Times New Roman" w:hAnsi="Times New Roman" w:cs="Times New Roman"/>
          <w:color w:val="000000"/>
        </w:rPr>
      </w:pPr>
      <w:bookmarkStart w:id="421" w:name="_heading=h.vx1227" w:colFirst="0" w:colLast="0"/>
      <w:bookmarkEnd w:id="421"/>
    </w:p>
    <w:p w14:paraId="000000DE" w14:textId="77777777" w:rsidR="00C92779" w:rsidRDefault="00961E66">
      <w:pPr>
        <w:pStyle w:val="Heading2"/>
        <w:rPr>
          <w:rFonts w:ascii="Times New Roman" w:eastAsia="Times New Roman" w:hAnsi="Times New Roman" w:cs="Times New Roman"/>
          <w:color w:val="000000"/>
        </w:rPr>
      </w:pPr>
      <w:bookmarkStart w:id="422" w:name="_heading=h.3fwokq0" w:colFirst="0" w:colLast="0"/>
      <w:bookmarkEnd w:id="422"/>
      <w:r>
        <w:br w:type="page"/>
      </w:r>
    </w:p>
    <w:p w14:paraId="000000DF" w14:textId="77777777" w:rsidR="00C92779" w:rsidRDefault="00961E66">
      <w:pPr>
        <w:pStyle w:val="Heading2"/>
        <w:rPr>
          <w:color w:val="000000"/>
        </w:rPr>
      </w:pPr>
      <w:bookmarkStart w:id="423" w:name="_heading=h.1v1yuxt" w:colFirst="0" w:colLast="0"/>
      <w:bookmarkEnd w:id="423"/>
      <w:r>
        <w:rPr>
          <w:rFonts w:ascii="Times New Roman" w:eastAsia="Times New Roman" w:hAnsi="Times New Roman" w:cs="Times New Roman"/>
          <w:color w:val="000000"/>
        </w:rPr>
        <w:lastRenderedPageBreak/>
        <w:t>Figure Legends</w:t>
      </w:r>
    </w:p>
    <w:p w14:paraId="000000E0"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7"/>
          <w:id w:val="2126029689"/>
        </w:sdtPr>
        <w:sdtEndPr/>
        <w:sdtContent>
          <w:del w:id="424"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14:paraId="000000E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E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8"/>
          <w:id w:val="-1376382449"/>
        </w:sdtPr>
        <w:sdtEndPr/>
        <w:sdtContent>
          <w:del w:id="425"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14:paraId="000000E3"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9"/>
          <w:id w:val="433710242"/>
        </w:sdtPr>
        <w:sdtEndPr/>
        <w:sdtContent>
          <w:del w:id="42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w:t>
      </w:r>
      <w:sdt>
        <w:sdtPr>
          <w:tag w:val="goog_rdk_230"/>
          <w:id w:val="1933470087"/>
        </w:sdtPr>
        <w:sdtEndPr/>
        <w:sdtContent>
          <w:ins w:id="427" w:author="Claudio Bassot" w:date="2021-07-22T10:12:00Z">
            <w:r>
              <w:rPr>
                <w:rFonts w:ascii="Times New Roman" w:eastAsia="Times New Roman" w:hAnsi="Times New Roman" w:cs="Times New Roman"/>
                <w:color w:val="000000"/>
              </w:rPr>
              <w:t>T</w:t>
            </w:r>
          </w:ins>
        </w:sdtContent>
      </w:sdt>
      <w:sdt>
        <w:sdtPr>
          <w:tag w:val="goog_rdk_231"/>
          <w:id w:val="-1509442880"/>
        </w:sdtPr>
        <w:sdtEndPr/>
        <w:sdtContent>
          <w:del w:id="428" w:author="Claudio Bassot" w:date="2021-07-22T10:12:00Z">
            <w:r>
              <w:rPr>
                <w:rFonts w:ascii="Times New Roman" w:eastAsia="Times New Roman" w:hAnsi="Times New Roman" w:cs="Times New Roman"/>
                <w:color w:val="000000"/>
              </w:rPr>
              <w:delText>t</w:delText>
            </w:r>
          </w:del>
        </w:sdtContent>
      </w:sdt>
      <w:proofErr w:type="gramStart"/>
      <w:r>
        <w:rPr>
          <w:rFonts w:ascii="Times New Roman" w:eastAsia="Times New Roman" w:hAnsi="Times New Roman" w:cs="Times New Roman"/>
          <w:color w:val="000000"/>
        </w:rPr>
        <w:t>he</w:t>
      </w:r>
      <w:proofErr w:type="gramEnd"/>
      <w:r>
        <w:rPr>
          <w:rFonts w:ascii="Times New Roman" w:eastAsia="Times New Roman" w:hAnsi="Times New Roman" w:cs="Times New Roman"/>
          <w:color w:val="000000"/>
        </w:rPr>
        <w:t xml:space="preserve"> full proteins are square.</w:t>
      </w:r>
    </w:p>
    <w:p w14:paraId="000000E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6"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2"/>
          <w:id w:val="-1152972474"/>
        </w:sdtPr>
        <w:sdtEndPr/>
        <w:sdtContent>
          <w:del w:id="429"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between PSE_1 and  2HCT: The blue lines represent the TM helices and the red one the reentrant helices, the color spectra show the Log of E-value of the alternative alignments. b) The panel shows an all-vs-all distance matrix between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14:paraId="000000E7"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8"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9"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A"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3"/>
          <w:id w:val="505180424"/>
        </w:sdtPr>
        <w:sdtEndPr/>
        <w:sdtContent>
          <w:del w:id="430"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14:paraId="000000EB" w14:textId="77777777" w:rsidR="00C92779" w:rsidRDefault="00961E66">
      <w:pPr>
        <w:pStyle w:val="Heading2"/>
        <w:spacing w:line="360" w:lineRule="auto"/>
        <w:jc w:val="both"/>
        <w:rPr>
          <w:color w:val="000000"/>
        </w:rPr>
      </w:pPr>
      <w:bookmarkStart w:id="431" w:name="_heading=h.4f1mdlm" w:colFirst="0" w:colLast="0"/>
      <w:bookmarkEnd w:id="431"/>
      <w:r>
        <w:rPr>
          <w:rFonts w:ascii="Times New Roman" w:eastAsia="Times New Roman" w:hAnsi="Times New Roman" w:cs="Times New Roman"/>
          <w:b/>
          <w:color w:val="000000"/>
          <w:sz w:val="22"/>
          <w:szCs w:val="22"/>
        </w:rPr>
        <w:t>Fig</w:t>
      </w:r>
      <w:sdt>
        <w:sdtPr>
          <w:tag w:val="goog_rdk_234"/>
          <w:id w:val="-1454712625"/>
        </w:sdtPr>
        <w:sdtEndPr/>
        <w:sdtContent>
          <w:del w:id="432" w:author="Claudio Bassot" w:date="2021-07-21T14:37:00Z">
            <w:r>
              <w:rPr>
                <w:rFonts w:ascii="Times New Roman" w:eastAsia="Times New Roman" w:hAnsi="Times New Roman" w:cs="Times New Roman"/>
                <w:b/>
                <w:color w:val="000000"/>
                <w:sz w:val="22"/>
                <w:szCs w:val="22"/>
              </w:rPr>
              <w:delText>ure</w:delText>
            </w:r>
          </w:del>
        </w:sdtContent>
      </w:sdt>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14:paraId="000000EC"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b/>
          <w:color w:val="000000"/>
        </w:rPr>
      </w:pPr>
    </w:p>
    <w:p w14:paraId="000000ED"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5"/>
          <w:id w:val="-731775089"/>
        </w:sdtPr>
        <w:sdtEndPr/>
        <w:sdtContent>
          <w:del w:id="433"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 xml:space="preserve">(a) Sequence and topology alignments, which shows the high similarity between N-terminal and C-terminal repeats of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families and vice versa. All the transmembrane helices are numbered sequentially. (b) Sequence similarity, represented with E-values, between NR-NR, CR-CR and NR-CR repeats of two different families in the BART fold-type are shown. NR and CR refer to the N- and C-terminal repeats respectively.</w:t>
      </w:r>
      <w:sdt>
        <w:sdtPr>
          <w:tag w:val="goog_rdk_236"/>
          <w:id w:val="-2113121143"/>
        </w:sdtPr>
        <w:sdtEndPr/>
        <w:sdtContent>
          <w:del w:id="434" w:author="Claudio Bassot" w:date="2021-07-22T10:14: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(c) Cartoon representation showing events of shuffling of repeats leading to change in orientation.</w:t>
      </w:r>
    </w:p>
    <w:p w14:paraId="000000EE"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F"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7"/>
          <w:id w:val="1546946832"/>
        </w:sdtPr>
        <w:sdtEndPr/>
        <w:sdtContent>
          <w:del w:id="435"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14:paraId="000000F0"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color w:val="000000"/>
        </w:rPr>
      </w:pPr>
    </w:p>
    <w:p w14:paraId="000000F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F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lastRenderedPageBreak/>
        <w:t>Fig</w:t>
      </w:r>
      <w:sdt>
        <w:sdtPr>
          <w:tag w:val="goog_rdk_238"/>
          <w:id w:val="-1846386376"/>
        </w:sdtPr>
        <w:sdtEndPr/>
        <w:sdtContent>
          <w:del w:id="43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30">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are obtained for the representative sequence and are plotted to the aligned residues in the representative sequence. (b) Validation of broken/reentrant transporters by using the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for the DUF819 family.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or positive inside rule is the enrichment of inside loops compared to the outside loops of a transmembrane protein</w:t>
      </w:r>
      <w:hyperlink r:id="rId131">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sdt>
        <w:sdtPr>
          <w:tag w:val="goog_rdk_239"/>
          <w:id w:val="-253203071"/>
        </w:sdtPr>
        <w:sdtEndPr/>
        <w:sdtContent>
          <w:ins w:id="437" w:author="Claudio Bassot" w:date="2021-07-22T10:17:00Z">
            <w:r>
              <w:rPr>
                <w:rFonts w:ascii="Times New Roman" w:eastAsia="Times New Roman" w:hAnsi="Times New Roman" w:cs="Times New Roman"/>
                <w:color w:val="000000"/>
              </w:rPr>
              <w:t xml:space="preserve"> pipeline</w:t>
            </w:r>
          </w:ins>
        </w:sdtContent>
      </w:sdt>
      <w:r>
        <w:rPr>
          <w:rFonts w:ascii="Times New Roman" w:eastAsia="Times New Roman" w:hAnsi="Times New Roman" w:cs="Times New Roman"/>
          <w:color w:val="000000"/>
        </w:rPr>
        <w:t>.</w:t>
      </w:r>
      <w:r>
        <w:br w:type="page"/>
      </w:r>
    </w:p>
    <w:p w14:paraId="000000F3" w14:textId="77777777" w:rsidR="00C92779" w:rsidRDefault="00961E66">
      <w:pPr>
        <w:pStyle w:val="Heading2"/>
        <w:rPr>
          <w:color w:val="000000"/>
        </w:rPr>
      </w:pPr>
      <w:bookmarkStart w:id="438" w:name="_heading=h.2u6wntf" w:colFirst="0" w:colLast="0"/>
      <w:bookmarkEnd w:id="438"/>
      <w:r>
        <w:rPr>
          <w:rFonts w:ascii="Times New Roman" w:eastAsia="Times New Roman" w:hAnsi="Times New Roman" w:cs="Times New Roman"/>
          <w:color w:val="000000"/>
        </w:rPr>
        <w:lastRenderedPageBreak/>
        <w:t>Tables</w:t>
      </w:r>
    </w:p>
    <w:p w14:paraId="000000F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proofErr w:type="spellStart"/>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proofErr w:type="spellEnd"/>
      <w:r>
        <w:rPr>
          <w:rFonts w:ascii="Times New Roman" w:eastAsia="Times New Roman" w:hAnsi="Times New Roman" w:cs="Times New Roman"/>
          <w:color w:val="000000"/>
        </w:rPr>
        <w:t xml:space="preserve">) describes the location of the N-termini of the protein. </w:t>
      </w:r>
      <w:sdt>
        <w:sdtPr>
          <w:tag w:val="goog_rdk_240"/>
          <w:id w:val="1516189652"/>
        </w:sdtPr>
        <w:sdtEndPr/>
        <w:sdtContent>
          <w:del w:id="439" w:author="Claudio Bassot" w:date="2021-07-22T10:2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Comparison of classification of families from this work, TCDB and Pfam are shown. </w:t>
      </w:r>
      <w:sdt>
        <w:sdtPr>
          <w:tag w:val="goog_rdk_241"/>
          <w:id w:val="605467224"/>
        </w:sdtPr>
        <w:sdtEndPr/>
        <w:sdtContent>
          <w:del w:id="440" w:author="Claudio Bassot" w:date="2021-07-22T10:23:00Z">
            <w:r>
              <w:rPr>
                <w:rFonts w:ascii="Times New Roman" w:eastAsia="Times New Roman" w:hAnsi="Times New Roman" w:cs="Times New Roman"/>
                <w:color w:val="000000"/>
              </w:rPr>
              <w:delText xml:space="preserve">Superfamily (TCDB) and Clan (Pfam) classifications are shown in bold. </w:delText>
            </w:r>
          </w:del>
        </w:sdtContent>
      </w:sdt>
      <w:r>
        <w:rPr>
          <w:rFonts w:ascii="Times New Roman" w:eastAsia="Times New Roman" w:hAnsi="Times New Roman" w:cs="Times New Roman"/>
          <w:color w:val="000000"/>
        </w:rPr>
        <w:t>The name</w:t>
      </w:r>
      <w:sdt>
        <w:sdtPr>
          <w:tag w:val="goog_rdk_242"/>
          <w:id w:val="1197505173"/>
        </w:sdtPr>
        <w:sdtEndPr/>
        <w:sdtContent>
          <w:ins w:id="441" w:author="Claudio Bassot" w:date="2021-07-22T10:25:00Z">
            <w:r>
              <w:rPr>
                <w:rFonts w:ascii="Times New Roman" w:eastAsia="Times New Roman" w:hAnsi="Times New Roman" w:cs="Times New Roman"/>
                <w:color w:val="000000"/>
              </w:rPr>
              <w:t xml:space="preserve"> in bold</w:t>
            </w:r>
          </w:ins>
        </w:sdtContent>
      </w:sdt>
      <w:r>
        <w:rPr>
          <w:rFonts w:ascii="Times New Roman" w:eastAsia="Times New Roman" w:hAnsi="Times New Roman" w:cs="Times New Roman"/>
          <w:color w:val="000000"/>
        </w:rPr>
        <w:t xml:space="preserv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w:t>
      </w:r>
      <w:sdt>
        <w:sdtPr>
          <w:tag w:val="goog_rdk_243"/>
          <w:id w:val="86516813"/>
        </w:sdtPr>
        <w:sdtEndPr/>
        <w:sdtContent>
          <w:del w:id="442" w:author="Claudio Bassot" w:date="2021-07-22T10:26:00Z">
            <w:r>
              <w:rPr>
                <w:rFonts w:ascii="Times New Roman" w:eastAsia="Times New Roman" w:hAnsi="Times New Roman" w:cs="Times New Roman"/>
                <w:color w:val="000000"/>
              </w:rPr>
              <w:delText xml:space="preserve"> with the corresponding E-value</w:delText>
            </w:r>
          </w:del>
        </w:sdtContent>
      </w:sdt>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for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are also listed.</w:t>
      </w:r>
    </w:p>
    <w:p w14:paraId="000000F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a"/>
        <w:tblW w:w="10560" w:type="dxa"/>
        <w:tblInd w:w="-1890" w:type="dxa"/>
        <w:tblLayout w:type="fixed"/>
        <w:tblLook w:val="0600" w:firstRow="0" w:lastRow="0" w:firstColumn="0" w:lastColumn="0" w:noHBand="1" w:noVBand="1"/>
      </w:tblPr>
      <w:tblGrid>
        <w:gridCol w:w="460"/>
        <w:gridCol w:w="1951"/>
        <w:gridCol w:w="1620"/>
        <w:gridCol w:w="1841"/>
        <w:gridCol w:w="948"/>
        <w:gridCol w:w="976"/>
        <w:gridCol w:w="930"/>
        <w:gridCol w:w="901"/>
        <w:gridCol w:w="933"/>
      </w:tblGrid>
      <w:tr w:rsidR="00C92779" w14:paraId="756954E1" w14:textId="77777777">
        <w:trPr>
          <w:trHeight w:val="34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No</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0F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0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0F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0F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0F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0F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0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0F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trRosetta</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Pcons</w:t>
            </w:r>
            <w:proofErr w:type="spellEnd"/>
            <w:r>
              <w:rPr>
                <w:rFonts w:ascii="Times New Roman" w:eastAsia="Times New Roman" w:hAnsi="Times New Roman" w:cs="Times New Roman"/>
                <w:b/>
                <w:color w:val="000000"/>
                <w:sz w:val="18"/>
                <w:szCs w:val="18"/>
              </w:rPr>
              <w:t xml:space="preserve"> score</w:t>
            </w:r>
          </w:p>
        </w:tc>
      </w:tr>
      <w:tr w:rsidR="00C92779" w14:paraId="64EA2529" w14:textId="77777777">
        <w:trPr>
          <w:trHeight w:val="31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0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0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5A0859E" w14:textId="77777777">
        <w:trPr>
          <w:trHeight w:val="7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0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SBF_1 </w:t>
            </w:r>
          </w:p>
          <w:p w14:paraId="000001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0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0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0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1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A32AB34" w14:textId="77777777">
        <w:trPr>
          <w:trHeight w:val="9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SBF_2 </w:t>
            </w:r>
          </w:p>
          <w:p w14:paraId="000001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1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1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7H-2BH-</w:t>
            </w:r>
          </w:p>
          <w:p w14:paraId="000001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D"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1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0.79</w:t>
            </w:r>
          </w:p>
        </w:tc>
      </w:tr>
      <w:tr w:rsidR="00C92779" w14:paraId="04DEDB90" w14:textId="77777777">
        <w:trPr>
          <w:trHeight w:val="58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3</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0"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SBFlike</w:t>
            </w:r>
            <w:proofErr w:type="spellEnd"/>
            <w:r>
              <w:rPr>
                <w:rFonts w:ascii="Times New Roman" w:eastAsia="Times New Roman" w:hAnsi="Times New Roman" w:cs="Times New Roman"/>
                <w:i/>
                <w:color w:val="000000"/>
                <w:sz w:val="18"/>
                <w:szCs w:val="18"/>
              </w:rPr>
              <w:t xml:space="preserve"> </w:t>
            </w:r>
          </w:p>
          <w:p w14:paraId="0000012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SBF_like</w:t>
            </w:r>
            <w:proofErr w:type="spellEnd"/>
            <w:r>
              <w:rPr>
                <w:rFonts w:ascii="Times New Roman" w:eastAsia="Times New Roman" w:hAnsi="Times New Roman" w:cs="Times New Roman"/>
                <w:color w:val="000000"/>
                <w:sz w:val="18"/>
                <w:szCs w:val="18"/>
              </w:rPr>
              <w:t xml:space="preserve"> </w:t>
            </w:r>
          </w:p>
          <w:p w14:paraId="0000012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2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2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2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2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2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2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2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2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0.81</w:t>
            </w:r>
          </w:p>
        </w:tc>
      </w:tr>
      <w:tr w:rsidR="00C92779" w14:paraId="7499C58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2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4</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KdgT</w:t>
            </w:r>
            <w:proofErr w:type="spellEnd"/>
            <w:r>
              <w:rPr>
                <w:rFonts w:ascii="Times New Roman" w:eastAsia="Times New Roman" w:hAnsi="Times New Roman" w:cs="Times New Roman"/>
                <w:i/>
                <w:color w:val="000000"/>
                <w:sz w:val="18"/>
                <w:szCs w:val="18"/>
              </w:rPr>
              <w:t xml:space="preserve"> </w:t>
            </w:r>
          </w:p>
          <w:p w14:paraId="0000012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12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p w14:paraId="0000013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(PF03812)</w:t>
            </w:r>
          </w:p>
          <w:p w14:paraId="0000013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3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2-Keto-3-Deoxygluconate Transporter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3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3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3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38"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3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3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0.87</w:t>
            </w:r>
          </w:p>
        </w:tc>
      </w:tr>
      <w:tr w:rsidR="00C92779" w14:paraId="4A3CB2CD"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3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5</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3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Mem_trans</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Mem_trans</w:t>
            </w:r>
            <w:proofErr w:type="spellEnd"/>
            <w:r>
              <w:rPr>
                <w:rFonts w:ascii="Times New Roman" w:eastAsia="Times New Roman" w:hAnsi="Times New Roman" w:cs="Times New Roman"/>
                <w:color w:val="000000"/>
                <w:sz w:val="18"/>
                <w:szCs w:val="18"/>
              </w:rPr>
              <w:t xml:space="preserve"> </w:t>
            </w:r>
          </w:p>
          <w:p w14:paraId="0000013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1"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4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0.69</w:t>
            </w:r>
          </w:p>
        </w:tc>
      </w:tr>
      <w:tr w:rsidR="00C92779" w14:paraId="15A430A0"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4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6</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4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4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14:paraId="0000014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4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E"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50"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56EA2EE8" w14:textId="77777777">
        <w:trPr>
          <w:trHeight w:val="30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5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5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11670B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7</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5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5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5D"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43" w:author="Microsoft Office User" w:date="2021-07-23T21:21:00Z">
                  <w:rPr>
                    <w:color w:val="000000"/>
                  </w:rPr>
                </w:rPrChange>
              </w:rPr>
            </w:pPr>
            <w:r w:rsidRPr="00AE1891">
              <w:rPr>
                <w:rFonts w:ascii="Times New Roman" w:eastAsia="Times New Roman" w:hAnsi="Times New Roman" w:cs="Times New Roman"/>
                <w:color w:val="000000"/>
                <w:sz w:val="18"/>
                <w:szCs w:val="18"/>
                <w:lang w:val="sv-SE"/>
                <w:rPrChange w:id="444"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445"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446" w:author="Microsoft Office User" w:date="2021-07-23T21:21:00Z">
                  <w:rPr>
                    <w:rFonts w:ascii="Times New Roman" w:eastAsia="Times New Roman" w:hAnsi="Times New Roman" w:cs="Times New Roman"/>
                    <w:color w:val="000000"/>
                    <w:sz w:val="18"/>
                    <w:szCs w:val="18"/>
                  </w:rPr>
                </w:rPrChange>
              </w:rPr>
              <w:t xml:space="preserve"> Na</w:t>
            </w:r>
            <w:r w:rsidRPr="00AE1891">
              <w:rPr>
                <w:rFonts w:ascii="Times New Roman" w:eastAsia="Times New Roman" w:hAnsi="Times New Roman" w:cs="Times New Roman"/>
                <w:color w:val="000000"/>
                <w:sz w:val="18"/>
                <w:szCs w:val="18"/>
                <w:vertAlign w:val="superscript"/>
                <w:lang w:val="sv-SE"/>
                <w:rPrChange w:id="447"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448" w:author="Microsoft Office User" w:date="2021-07-23T21:21:00Z">
                  <w:rPr>
                    <w:rFonts w:ascii="Times New Roman" w:eastAsia="Times New Roman" w:hAnsi="Times New Roman" w:cs="Times New Roman"/>
                    <w:color w:val="000000"/>
                    <w:sz w:val="18"/>
                    <w:szCs w:val="18"/>
                  </w:rPr>
                </w:rPrChange>
              </w:rPr>
              <w:t>:</w:t>
            </w:r>
            <w:proofErr w:type="spellStart"/>
            <w:r w:rsidRPr="00AE1891">
              <w:rPr>
                <w:rFonts w:ascii="Times New Roman" w:eastAsia="Times New Roman" w:hAnsi="Times New Roman" w:cs="Times New Roman"/>
                <w:color w:val="000000"/>
                <w:sz w:val="18"/>
                <w:szCs w:val="18"/>
                <w:lang w:val="sv-SE"/>
                <w:rPrChange w:id="449" w:author="Microsoft Office User" w:date="2021-07-23T21:21:00Z">
                  <w:rPr>
                    <w:rFonts w:ascii="Times New Roman" w:eastAsia="Times New Roman" w:hAnsi="Times New Roman" w:cs="Times New Roman"/>
                    <w:color w:val="000000"/>
                    <w:sz w:val="18"/>
                    <w:szCs w:val="18"/>
                  </w:rPr>
                </w:rPrChange>
              </w:rPr>
              <w:t>H</w:t>
            </w:r>
            <w:r w:rsidRPr="00AE1891">
              <w:rPr>
                <w:rFonts w:ascii="Times New Roman" w:eastAsia="Times New Roman" w:hAnsi="Times New Roman" w:cs="Times New Roman"/>
                <w:color w:val="000000"/>
                <w:sz w:val="18"/>
                <w:szCs w:val="18"/>
                <w:vertAlign w:val="superscript"/>
                <w:lang w:val="sv-SE"/>
                <w:rPrChange w:id="450"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451" w:author="Microsoft Office User" w:date="2021-07-23T21:21:00Z">
                  <w:rPr>
                    <w:rFonts w:ascii="Times New Roman" w:eastAsia="Times New Roman" w:hAnsi="Times New Roman" w:cs="Times New Roman"/>
                    <w:color w:val="000000"/>
                    <w:sz w:val="18"/>
                    <w:szCs w:val="18"/>
                  </w:rPr>
                </w:rPrChange>
              </w:rPr>
              <w:t>Antiporter</w:t>
            </w:r>
            <w:proofErr w:type="spellEnd"/>
            <w:r w:rsidRPr="00AE1891">
              <w:rPr>
                <w:rFonts w:ascii="Times New Roman" w:eastAsia="Times New Roman" w:hAnsi="Times New Roman" w:cs="Times New Roman"/>
                <w:color w:val="000000"/>
                <w:sz w:val="18"/>
                <w:szCs w:val="18"/>
                <w:lang w:val="sv-SE"/>
                <w:rPrChange w:id="452"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453"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454" w:author="Microsoft Office User" w:date="2021-07-23T21:21:00Z">
                  <w:rPr>
                    <w:rFonts w:ascii="Times New Roman" w:eastAsia="Times New Roman" w:hAnsi="Times New Roman" w:cs="Times New Roman"/>
                    <w:color w:val="000000"/>
                    <w:sz w:val="18"/>
                    <w:szCs w:val="18"/>
                  </w:rPr>
                </w:rPrChange>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5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5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1zcd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4F00989" w14:textId="77777777">
        <w:trPr>
          <w:trHeight w:val="7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14:paraId="0000016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6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Na_H_Exchanger</w:t>
            </w:r>
            <w:proofErr w:type="spellEnd"/>
            <w:r>
              <w:rPr>
                <w:rFonts w:ascii="Times New Roman" w:eastAsia="Times New Roman" w:hAnsi="Times New Roman" w:cs="Times New Roman"/>
                <w:color w:val="000000"/>
                <w:sz w:val="18"/>
                <w:szCs w:val="18"/>
              </w:rPr>
              <w:t xml:space="preserve">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6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6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6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6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4bwz</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D"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7AA7E73" w14:textId="77777777">
        <w:trPr>
          <w:trHeight w:val="55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9</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7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7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7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7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7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7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7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7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0.72</w:t>
            </w:r>
          </w:p>
        </w:tc>
      </w:tr>
      <w:tr w:rsidR="00C92779" w14:paraId="32C1C5AA" w14:textId="77777777">
        <w:trPr>
          <w:trHeight w:val="3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7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7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8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EC8D3F6" w14:textId="77777777">
        <w:trPr>
          <w:trHeight w:val="76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Asp_Al_Ex</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8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Asp_Al_Exchanger</w:t>
            </w:r>
            <w:proofErr w:type="spellEnd"/>
            <w:r>
              <w:rPr>
                <w:rFonts w:ascii="Times New Roman" w:eastAsia="Times New Roman" w:hAnsi="Times New Roman" w:cs="Times New Roman"/>
                <w:color w:val="000000"/>
                <w:sz w:val="18"/>
                <w:szCs w:val="18"/>
              </w:rPr>
              <w:t xml:space="preserve">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8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Aspartate: Alanine Exchanger (</w:t>
            </w:r>
            <w:proofErr w:type="spellStart"/>
            <w:r>
              <w:rPr>
                <w:rFonts w:ascii="Times New Roman" w:eastAsia="Times New Roman" w:hAnsi="Times New Roman" w:cs="Times New Roman"/>
                <w:color w:val="000000"/>
                <w:sz w:val="18"/>
                <w:szCs w:val="18"/>
              </w:rPr>
              <w:t>AAEx</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8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8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8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8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8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0.68</w:t>
            </w:r>
          </w:p>
        </w:tc>
      </w:tr>
      <w:tr w:rsidR="00C92779" w14:paraId="09786FF8" w14:textId="77777777">
        <w:trPr>
          <w:trHeight w:val="750"/>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Glt_symporter</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E"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55"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456" w:author="Microsoft Office User" w:date="2021-07-23T21:22:00Z">
                  <w:rPr>
                    <w:rFonts w:ascii="Times New Roman" w:eastAsia="Times New Roman" w:hAnsi="Times New Roman" w:cs="Times New Roman"/>
                    <w:b/>
                    <w:color w:val="000000"/>
                    <w:sz w:val="18"/>
                    <w:szCs w:val="18"/>
                  </w:rPr>
                </w:rPrChange>
              </w:rPr>
              <w:t xml:space="preserve">CPA/AT; </w:t>
            </w:r>
            <w:proofErr w:type="spellStart"/>
            <w:r w:rsidRPr="00AE1891">
              <w:rPr>
                <w:rFonts w:ascii="Times New Roman" w:eastAsia="Times New Roman" w:hAnsi="Times New Roman" w:cs="Times New Roman"/>
                <w:color w:val="000000"/>
                <w:sz w:val="18"/>
                <w:szCs w:val="18"/>
                <w:lang w:val="sv-SE"/>
                <w:rPrChange w:id="457" w:author="Microsoft Office User" w:date="2021-07-23T21:22:00Z">
                  <w:rPr>
                    <w:rFonts w:ascii="Times New Roman" w:eastAsia="Times New Roman" w:hAnsi="Times New Roman" w:cs="Times New Roman"/>
                    <w:color w:val="000000"/>
                    <w:sz w:val="18"/>
                    <w:szCs w:val="18"/>
                  </w:rPr>
                </w:rPrChange>
              </w:rPr>
              <w:t>Glt_symporter</w:t>
            </w:r>
            <w:proofErr w:type="spellEnd"/>
            <w:r w:rsidRPr="00AE1891">
              <w:rPr>
                <w:rFonts w:ascii="Times New Roman" w:eastAsia="Times New Roman" w:hAnsi="Times New Roman" w:cs="Times New Roman"/>
                <w:color w:val="000000"/>
                <w:sz w:val="18"/>
                <w:szCs w:val="18"/>
                <w:lang w:val="sv-SE"/>
                <w:rPrChange w:id="458" w:author="Microsoft Office User" w:date="2021-07-23T21:22:00Z">
                  <w:rPr>
                    <w:rFonts w:ascii="Times New Roman" w:eastAsia="Times New Roman" w:hAnsi="Times New Roman" w:cs="Times New Roman"/>
                    <w:color w:val="000000"/>
                    <w:sz w:val="18"/>
                    <w:szCs w:val="18"/>
                  </w:rPr>
                </w:rPrChange>
              </w:rPr>
              <w:t xml:space="preserve">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2"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3"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94"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0.94</w:t>
            </w:r>
          </w:p>
        </w:tc>
      </w:tr>
      <w:tr w:rsidR="00C92779" w14:paraId="6C6C2A46" w14:textId="77777777">
        <w:trPr>
          <w:trHeight w:val="49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14:paraId="0000019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9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14:paraId="0000019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9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9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F"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A0"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0C9EAD94" w14:textId="77777777">
        <w:trPr>
          <w:trHeight w:val="555"/>
        </w:trPr>
        <w:tc>
          <w:tcPr>
            <w:tcW w:w="460"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13</w:t>
            </w:r>
          </w:p>
        </w:tc>
        <w:tc>
          <w:tcPr>
            <w:tcW w:w="1951"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AbrB</w:t>
            </w:r>
            <w:proofErr w:type="spellEnd"/>
            <w:r>
              <w:rPr>
                <w:rFonts w:ascii="Times New Roman" w:eastAsia="Times New Roman" w:hAnsi="Times New Roman" w:cs="Times New Roman"/>
                <w:i/>
                <w:color w:val="000000"/>
                <w:sz w:val="18"/>
                <w:szCs w:val="18"/>
              </w:rPr>
              <w:t xml:space="preserve"> </w:t>
            </w:r>
          </w:p>
          <w:p w14:paraId="000001A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Membrane_trans</w:t>
            </w:r>
            <w:proofErr w:type="spellEnd"/>
            <w:r>
              <w:rPr>
                <w:rFonts w:ascii="Times New Roman" w:eastAsia="Times New Roman" w:hAnsi="Times New Roman" w:cs="Times New Roman"/>
                <w:b/>
                <w:color w:val="000000"/>
                <w:sz w:val="18"/>
                <w:szCs w:val="18"/>
              </w:rPr>
              <w:t>;</w:t>
            </w:r>
          </w:p>
          <w:p w14:paraId="000001A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AbrB</w:t>
            </w:r>
            <w:proofErr w:type="spellEnd"/>
            <w:r>
              <w:rPr>
                <w:rFonts w:ascii="Times New Roman" w:eastAsia="Times New Roman" w:hAnsi="Times New Roman" w:cs="Times New Roman"/>
                <w:color w:val="000000"/>
                <w:sz w:val="18"/>
                <w:szCs w:val="18"/>
              </w:rPr>
              <w:t xml:space="preserve">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A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A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A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A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3E75BAD7"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14</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2HCT </w:t>
            </w:r>
          </w:p>
          <w:p w14:paraId="000001A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B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B4"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B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58DAD2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15</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7"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OAD_beta</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B8"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59"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460" w:author="Microsoft Office User" w:date="2021-07-23T21:22:00Z">
                  <w:rPr>
                    <w:rFonts w:ascii="Times New Roman" w:eastAsia="Times New Roman" w:hAnsi="Times New Roman" w:cs="Times New Roman"/>
                    <w:b/>
                    <w:color w:val="000000"/>
                    <w:sz w:val="18"/>
                    <w:szCs w:val="18"/>
                  </w:rPr>
                </w:rPrChange>
              </w:rPr>
              <w:t xml:space="preserve">CPA/AT; </w:t>
            </w:r>
          </w:p>
          <w:p w14:paraId="000001B9"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61" w:author="Microsoft Office User" w:date="2021-07-23T21:22:00Z">
                  <w:rPr>
                    <w:color w:val="000000"/>
                  </w:rPr>
                </w:rPrChange>
              </w:rPr>
            </w:pPr>
            <w:proofErr w:type="spellStart"/>
            <w:r w:rsidRPr="00AE1891">
              <w:rPr>
                <w:rFonts w:ascii="Times New Roman" w:eastAsia="Times New Roman" w:hAnsi="Times New Roman" w:cs="Times New Roman"/>
                <w:color w:val="000000"/>
                <w:sz w:val="18"/>
                <w:szCs w:val="18"/>
                <w:lang w:val="sv-SE"/>
                <w:rPrChange w:id="462" w:author="Microsoft Office User" w:date="2021-07-23T21:22:00Z">
                  <w:rPr>
                    <w:rFonts w:ascii="Times New Roman" w:eastAsia="Times New Roman" w:hAnsi="Times New Roman" w:cs="Times New Roman"/>
                    <w:color w:val="000000"/>
                    <w:sz w:val="18"/>
                    <w:szCs w:val="18"/>
                  </w:rPr>
                </w:rPrChange>
              </w:rPr>
              <w:t>OAD_beta</w:t>
            </w:r>
            <w:proofErr w:type="spellEnd"/>
          </w:p>
          <w:p w14:paraId="000001BA"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63" w:author="Microsoft Office User" w:date="2021-07-23T21:22:00Z">
                  <w:rPr>
                    <w:color w:val="000000"/>
                  </w:rPr>
                </w:rPrChange>
              </w:rPr>
            </w:pPr>
            <w:r w:rsidRPr="00AE1891">
              <w:rPr>
                <w:rFonts w:ascii="Times New Roman" w:eastAsia="Times New Roman" w:hAnsi="Times New Roman" w:cs="Times New Roman"/>
                <w:color w:val="000000"/>
                <w:sz w:val="18"/>
                <w:szCs w:val="18"/>
                <w:lang w:val="sv-SE"/>
                <w:rPrChange w:id="464" w:author="Microsoft Office User" w:date="2021-07-23T21:22:00Z">
                  <w:rPr>
                    <w:rFonts w:ascii="Times New Roman" w:eastAsia="Times New Roman" w:hAnsi="Times New Roman" w:cs="Times New Roman"/>
                    <w:color w:val="000000"/>
                    <w:sz w:val="18"/>
                    <w:szCs w:val="18"/>
                  </w:rPr>
                </w:rPrChang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B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w:t>
            </w:r>
            <w:proofErr w:type="spellStart"/>
            <w:r>
              <w:rPr>
                <w:rFonts w:ascii="Times New Roman" w:eastAsia="Times New Roman" w:hAnsi="Times New Roman" w:cs="Times New Roman"/>
                <w:color w:val="000000"/>
                <w:sz w:val="18"/>
                <w:szCs w:val="18"/>
              </w:rPr>
              <w:t>NaT</w:t>
            </w:r>
            <w:proofErr w:type="spellEnd"/>
            <w:r>
              <w:rPr>
                <w:rFonts w:ascii="Times New Roman" w:eastAsia="Times New Roman" w:hAnsi="Times New Roman" w:cs="Times New Roman"/>
                <w:color w:val="000000"/>
                <w:sz w:val="18"/>
                <w:szCs w:val="18"/>
              </w:rPr>
              <w: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6iww</w:t>
            </w:r>
          </w:p>
          <w:p w14:paraId="000001B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C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C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6738DCAD" w14:textId="77777777">
        <w:trPr>
          <w:trHeight w:val="4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C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C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B76D07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16</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PSE_1</w:t>
            </w:r>
          </w:p>
          <w:p w14:paraId="000001C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C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D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14:paraId="000001D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5"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68270844"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17</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D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E"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F"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0"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0.73</w:t>
            </w:r>
          </w:p>
        </w:tc>
      </w:tr>
      <w:tr w:rsidR="00C92779" w14:paraId="3C74FFA8"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18</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LysAB</w:t>
            </w:r>
            <w:proofErr w:type="spellEnd"/>
          </w:p>
          <w:p w14:paraId="000001E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E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CPA/AT;</w:t>
            </w:r>
          </w:p>
          <w:p w14:paraId="000001E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Lys_export</w:t>
            </w:r>
            <w:proofErr w:type="spellEnd"/>
          </w:p>
          <w:p w14:paraId="000001E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E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w:t>
            </w:r>
            <w:proofErr w:type="spellStart"/>
            <w:r>
              <w:rPr>
                <w:rFonts w:ascii="Times New Roman" w:eastAsia="Times New Roman" w:hAnsi="Times New Roman" w:cs="Times New Roman"/>
                <w:color w:val="000000"/>
                <w:sz w:val="18"/>
                <w:szCs w:val="18"/>
              </w:rPr>
              <w:t>LysO</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E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E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E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E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EC"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6F80998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19</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w:t>
            </w:r>
            <w:proofErr w:type="spellEnd"/>
          </w:p>
          <w:p w14:paraId="000001E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3H-</w:t>
            </w:r>
          </w:p>
          <w:p w14:paraId="000001F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F6"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338EFDE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9"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LysB</w:t>
            </w:r>
            <w:proofErr w:type="spellEnd"/>
          </w:p>
          <w:p w14:paraId="000001F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0"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01"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0FAE63CD"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LrgAB</w:t>
            </w:r>
            <w:proofErr w:type="spellEnd"/>
          </w:p>
          <w:p w14:paraId="0000020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0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20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0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2">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0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0D"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303778C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F"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LrgB</w:t>
            </w:r>
            <w:proofErr w:type="spellEnd"/>
          </w:p>
          <w:p w14:paraId="0000021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1"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1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3">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-like Glycolate/Glycerate Transporter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18"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19"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5B20505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23</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B"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w:t>
            </w:r>
            <w:proofErr w:type="spellEnd"/>
          </w:p>
          <w:p w14:paraId="0000021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D"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p>
          <w:p w14:paraId="000002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2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22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2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2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2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2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0.86</w:t>
            </w:r>
          </w:p>
        </w:tc>
      </w:tr>
    </w:tbl>
    <w:p w14:paraId="00000227" w14:textId="77777777" w:rsidR="00C92779" w:rsidRDefault="00961E66">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br w:type="page"/>
      </w:r>
    </w:p>
    <w:p w14:paraId="00000228" w14:textId="77777777" w:rsidR="00C92779" w:rsidRDefault="00961E66">
      <w:pPr>
        <w:pStyle w:val="Heading2"/>
        <w:rPr>
          <w:color w:val="000000"/>
        </w:rPr>
      </w:pPr>
      <w:bookmarkStart w:id="465" w:name="_heading=h.19c6y18" w:colFirst="0" w:colLast="0"/>
      <w:bookmarkEnd w:id="465"/>
      <w:r>
        <w:rPr>
          <w:rFonts w:ascii="Times New Roman" w:eastAsia="Times New Roman" w:hAnsi="Times New Roman" w:cs="Times New Roman"/>
          <w:color w:val="000000"/>
        </w:rPr>
        <w:lastRenderedPageBreak/>
        <w:t>Supporting information legends</w:t>
      </w:r>
    </w:p>
    <w:p w14:paraId="00000229" w14:textId="77777777" w:rsidR="00C92779" w:rsidRDefault="00C92779">
      <w:pPr>
        <w:pBdr>
          <w:top w:val="nil"/>
          <w:left w:val="nil"/>
          <w:bottom w:val="nil"/>
          <w:right w:val="nil"/>
          <w:between w:val="nil"/>
        </w:pBdr>
        <w:rPr>
          <w:color w:val="000000"/>
        </w:rPr>
      </w:pPr>
    </w:p>
    <w:p w14:paraId="0000022A" w14:textId="77777777" w:rsidR="00C92779" w:rsidRDefault="00C92779">
      <w:pPr>
        <w:pBdr>
          <w:top w:val="nil"/>
          <w:left w:val="nil"/>
          <w:bottom w:val="nil"/>
          <w:right w:val="nil"/>
          <w:between w:val="nil"/>
        </w:pBdr>
        <w:rPr>
          <w:color w:val="000000"/>
        </w:rPr>
      </w:pPr>
    </w:p>
    <w:bookmarkStart w:id="466" w:name="_heading=h.3tbugp1" w:colFirst="0" w:colLast="0"/>
    <w:bookmarkEnd w:id="466"/>
    <w:p w14:paraId="0000022B" w14:textId="77777777" w:rsidR="00C92779" w:rsidRDefault="00F34336">
      <w:pPr>
        <w:pStyle w:val="Subtitle"/>
        <w:spacing w:after="200" w:line="360" w:lineRule="auto"/>
      </w:pPr>
      <w:sdt>
        <w:sdtPr>
          <w:tag w:val="goog_rdk_245"/>
          <w:id w:val="57441583"/>
        </w:sdtPr>
        <w:sdtEndPr/>
        <w:sdtContent>
          <w:del w:id="467" w:author="Claudio Bassot" w:date="2021-07-21T14:40:00Z">
            <w:r w:rsidR="00961E66">
              <w:rPr>
                <w:b/>
              </w:rPr>
              <w:delText xml:space="preserve">Figure </w:delText>
            </w:r>
          </w:del>
        </w:sdtContent>
      </w:sdt>
      <w:r w:rsidR="00961E66">
        <w:rPr>
          <w:b/>
        </w:rPr>
        <w:t>S1</w:t>
      </w:r>
      <w:sdt>
        <w:sdtPr>
          <w:tag w:val="goog_rdk_246"/>
          <w:id w:val="-568272023"/>
        </w:sdtPr>
        <w:sdtEndPr/>
        <w:sdtContent>
          <w:ins w:id="468" w:author="Claudio Bassot" w:date="2021-07-21T14:40:00Z">
            <w:r w:rsidR="00961E66">
              <w:rPr>
                <w:b/>
              </w:rPr>
              <w:t xml:space="preserve"> Fig</w:t>
            </w:r>
          </w:ins>
        </w:sdtContent>
      </w:sdt>
      <w:r w:rsidR="00961E66">
        <w:rPr>
          <w:b/>
        </w:rPr>
        <w:t>:</w:t>
      </w:r>
      <w:r w:rsidR="00961E66">
        <w:t xml:space="preserve"> Benchmark of the </w:t>
      </w:r>
      <w:proofErr w:type="spellStart"/>
      <w:r w:rsidR="00961E66">
        <w:t>trRosetta</w:t>
      </w:r>
      <w:proofErr w:type="spellEnd"/>
      <w:r w:rsidR="00961E66">
        <w:t xml:space="preserve"> models against the existing structure </w:t>
      </w:r>
      <w:sdt>
        <w:sdtPr>
          <w:tag w:val="goog_rdk_247"/>
          <w:id w:val="-1278101620"/>
        </w:sdtPr>
        <w:sdtEndPr/>
        <w:sdtContent>
          <w:del w:id="469" w:author="Claudio Bassot" w:date="2021-07-22T10:34:00Z">
            <w:r w:rsidR="00961E66">
              <w:delText>(</w:delText>
            </w:r>
          </w:del>
        </w:sdtContent>
      </w:sdt>
      <w:r w:rsidR="00961E66">
        <w:t>S2 Table</w:t>
      </w:r>
      <w:sdt>
        <w:sdtPr>
          <w:tag w:val="goog_rdk_248"/>
          <w:id w:val="-336616647"/>
        </w:sdtPr>
        <w:sdtEndPr/>
        <w:sdtContent>
          <w:del w:id="470" w:author="Claudio Bassot" w:date="2021-07-22T10:34:00Z">
            <w:r w:rsidR="00961E66">
              <w:delText>)</w:delText>
            </w:r>
          </w:del>
        </w:sdtContent>
      </w:sdt>
      <w:r w:rsidR="00961E66">
        <w:t xml:space="preserve"> of the CP/AT transporters.</w:t>
      </w:r>
    </w:p>
    <w:p w14:paraId="0000022C" w14:textId="77777777" w:rsidR="00C92779" w:rsidRDefault="00C92779">
      <w:pPr>
        <w:pBdr>
          <w:top w:val="nil"/>
          <w:left w:val="nil"/>
          <w:bottom w:val="nil"/>
          <w:right w:val="nil"/>
          <w:between w:val="nil"/>
        </w:pBdr>
        <w:rPr>
          <w:color w:val="000000"/>
        </w:rPr>
      </w:pPr>
    </w:p>
    <w:bookmarkStart w:id="471" w:name="_heading=h.28h4qwu" w:colFirst="0" w:colLast="0"/>
    <w:bookmarkEnd w:id="471"/>
    <w:p w14:paraId="0000022D" w14:textId="77777777" w:rsidR="00C92779" w:rsidRDefault="00F34336">
      <w:pPr>
        <w:pStyle w:val="Subtitle"/>
        <w:spacing w:after="200" w:line="360" w:lineRule="auto"/>
      </w:pPr>
      <w:sdt>
        <w:sdtPr>
          <w:tag w:val="goog_rdk_250"/>
          <w:id w:val="565762553"/>
        </w:sdtPr>
        <w:sdtEndPr/>
        <w:sdtContent>
          <w:ins w:id="472" w:author="Claudio Bassot" w:date="2021-07-21T14:41:00Z">
            <w:r w:rsidR="00961E66">
              <w:rPr>
                <w:b/>
              </w:rPr>
              <w:t>S2 Fig</w:t>
            </w:r>
          </w:ins>
        </w:sdtContent>
      </w:sdt>
      <w:sdt>
        <w:sdtPr>
          <w:tag w:val="goog_rdk_251"/>
          <w:id w:val="-1715734679"/>
        </w:sdtPr>
        <w:sdtEndPr/>
        <w:sdtContent>
          <w:del w:id="473" w:author="Claudio Bassot" w:date="2021-07-21T14:41:00Z">
            <w:r w:rsidR="00961E66">
              <w:rPr>
                <w:b/>
              </w:rPr>
              <w:delText>Figure S2</w:delText>
            </w:r>
          </w:del>
        </w:sdtContent>
      </w:sdt>
      <w:r w:rsidR="00961E66">
        <w:rPr>
          <w:b/>
        </w:rPr>
        <w:t xml:space="preserve">: </w:t>
      </w:r>
      <w:r w:rsidR="00961E66">
        <w:t xml:space="preserve">Models obtained by 4 different methods; </w:t>
      </w:r>
      <w:proofErr w:type="spellStart"/>
      <w:r w:rsidR="00961E66">
        <w:t>trRosetta</w:t>
      </w:r>
      <w:proofErr w:type="spellEnd"/>
      <w:r w:rsidR="00961E66">
        <w:t xml:space="preserve">, </w:t>
      </w:r>
      <w:proofErr w:type="spellStart"/>
      <w:r w:rsidR="00961E66">
        <w:t>RaptorX</w:t>
      </w:r>
      <w:proofErr w:type="spellEnd"/>
      <w:r w:rsidR="00961E66">
        <w:t xml:space="preserve">, </w:t>
      </w:r>
      <w:proofErr w:type="spellStart"/>
      <w:r w:rsidR="00961E66">
        <w:t>DeepMetaPsicov</w:t>
      </w:r>
      <w:proofErr w:type="spellEnd"/>
      <w:r w:rsidR="00961E66">
        <w:t xml:space="preserve"> and PconsC4. a) The superposition among the four. b) </w:t>
      </w:r>
      <w:proofErr w:type="spellStart"/>
      <w:r w:rsidR="00961E66">
        <w:t>trRosetta</w:t>
      </w:r>
      <w:proofErr w:type="spellEnd"/>
      <w:r w:rsidR="00961E66">
        <w:t xml:space="preserve"> vs  PcosnC4 c) </w:t>
      </w:r>
      <w:proofErr w:type="spellStart"/>
      <w:r w:rsidR="00961E66">
        <w:t>trRosetta</w:t>
      </w:r>
      <w:proofErr w:type="spellEnd"/>
      <w:r w:rsidR="00961E66">
        <w:t xml:space="preserve"> vs </w:t>
      </w:r>
      <w:proofErr w:type="spellStart"/>
      <w:r w:rsidR="00961E66">
        <w:t>DeepMetaPsicov</w:t>
      </w:r>
      <w:proofErr w:type="spellEnd"/>
      <w:r w:rsidR="00961E66">
        <w:t xml:space="preserve"> d) </w:t>
      </w:r>
      <w:proofErr w:type="spellStart"/>
      <w:r w:rsidR="00961E66">
        <w:t>trRosetta</w:t>
      </w:r>
      <w:proofErr w:type="spellEnd"/>
      <w:r w:rsidR="00961E66">
        <w:t xml:space="preserve"> vs PconsC4</w:t>
      </w:r>
    </w:p>
    <w:p w14:paraId="0000022E" w14:textId="77777777" w:rsidR="00C92779" w:rsidRDefault="00C92779">
      <w:pPr>
        <w:pBdr>
          <w:top w:val="nil"/>
          <w:left w:val="nil"/>
          <w:bottom w:val="nil"/>
          <w:right w:val="nil"/>
          <w:between w:val="nil"/>
        </w:pBdr>
        <w:rPr>
          <w:color w:val="000000"/>
        </w:rPr>
      </w:pPr>
    </w:p>
    <w:p w14:paraId="0000022F" w14:textId="77777777" w:rsidR="00C92779" w:rsidRDefault="00F34336">
      <w:pPr>
        <w:pBdr>
          <w:top w:val="nil"/>
          <w:left w:val="nil"/>
          <w:bottom w:val="nil"/>
          <w:right w:val="nil"/>
          <w:between w:val="nil"/>
        </w:pBdr>
        <w:spacing w:line="480" w:lineRule="auto"/>
        <w:jc w:val="both"/>
        <w:rPr>
          <w:color w:val="000000"/>
        </w:rPr>
      </w:pPr>
      <w:sdt>
        <w:sdtPr>
          <w:tag w:val="goog_rdk_253"/>
          <w:id w:val="-385570645"/>
        </w:sdtPr>
        <w:sdtEndPr/>
        <w:sdtContent>
          <w:del w:id="474"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S3</w:t>
      </w:r>
      <w:sdt>
        <w:sdtPr>
          <w:tag w:val="goog_rdk_254"/>
          <w:id w:val="-130476959"/>
        </w:sdtPr>
        <w:sdtEndPr/>
        <w:sdtContent>
          <w:ins w:id="475"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Sequence and topology alignments between Na_H_exchanger_1 and DUF819 families.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14:paraId="00000230"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1" w14:textId="77777777" w:rsidR="00C92779" w:rsidRDefault="00F34336">
      <w:pPr>
        <w:pBdr>
          <w:top w:val="nil"/>
          <w:left w:val="nil"/>
          <w:bottom w:val="nil"/>
          <w:right w:val="nil"/>
          <w:between w:val="nil"/>
        </w:pBdr>
        <w:spacing w:line="480" w:lineRule="auto"/>
        <w:jc w:val="both"/>
        <w:rPr>
          <w:color w:val="000000"/>
        </w:rPr>
      </w:pPr>
      <w:sdt>
        <w:sdtPr>
          <w:tag w:val="goog_rdk_256"/>
          <w:id w:val="262501893"/>
        </w:sdtPr>
        <w:sdtEndPr/>
        <w:sdtContent>
          <w:del w:id="476"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S4</w:t>
      </w:r>
      <w:sdt>
        <w:sdtPr>
          <w:tag w:val="goog_rdk_257"/>
          <w:id w:val="-426419358"/>
        </w:sdtPr>
        <w:sdtEndPr/>
        <w:sdtContent>
          <w:ins w:id="477"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Molecular basis of Broken-reentrant helix transition</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sz w:val="20"/>
          <w:szCs w:val="20"/>
          <w:vertAlign w:val="subscript"/>
        </w:rPr>
        <w:t xml:space="preserve"> </w:t>
      </w:r>
      <w:r w:rsidR="00961E66">
        <w:rPr>
          <w:rFonts w:ascii="Times New Roman" w:eastAsia="Times New Roman" w:hAnsi="Times New Roman" w:cs="Times New Roman"/>
          <w:color w:val="000000"/>
        </w:rPr>
        <w:t xml:space="preserve">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vertAlign w:val="subscript"/>
        </w:rPr>
        <w:t xml:space="preserve"> </w:t>
      </w:r>
      <w:r w:rsidR="00961E66">
        <w:rPr>
          <w:rFonts w:ascii="Times New Roman" w:eastAsia="Times New Roman" w:hAnsi="Times New Roman" w:cs="Times New Roman"/>
          <w:color w:val="000000"/>
        </w:rPr>
        <w:t>core subdomains of the three fold-types are shown as cartoon representations. The last helix shows the change in orientation.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w:t>
      </w:r>
      <w:proofErr w:type="spellStart"/>
      <w:r w:rsidR="00961E66">
        <w:rPr>
          <w:rFonts w:ascii="Times New Roman" w:eastAsia="Times New Roman" w:hAnsi="Times New Roman" w:cs="Times New Roman"/>
          <w:color w:val="000000"/>
        </w:rPr>
        <w:t>colour</w:t>
      </w:r>
      <w:proofErr w:type="spellEnd"/>
      <w:r w:rsidR="00961E66">
        <w:rPr>
          <w:rFonts w:ascii="Times New Roman" w:eastAsia="Times New Roman" w:hAnsi="Times New Roman" w:cs="Times New Roman"/>
          <w:color w:val="000000"/>
        </w:rPr>
        <w:t xml:space="preserve">. The final figure shows the structure superimposition between the broken and reentrant core domains. </w:t>
      </w:r>
    </w:p>
    <w:p w14:paraId="0000023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3" w14:textId="77777777" w:rsidR="00C92779" w:rsidRDefault="00F34336">
      <w:pPr>
        <w:pBdr>
          <w:top w:val="nil"/>
          <w:left w:val="nil"/>
          <w:bottom w:val="nil"/>
          <w:right w:val="nil"/>
          <w:between w:val="nil"/>
        </w:pBdr>
        <w:spacing w:line="480" w:lineRule="auto"/>
        <w:jc w:val="both"/>
        <w:rPr>
          <w:color w:val="000000"/>
        </w:rPr>
      </w:pPr>
      <w:sdt>
        <w:sdtPr>
          <w:tag w:val="goog_rdk_259"/>
          <w:id w:val="388929023"/>
        </w:sdtPr>
        <w:sdtEndPr/>
        <w:sdtContent>
          <w:del w:id="478"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S5</w:t>
      </w:r>
      <w:sdt>
        <w:sdtPr>
          <w:tag w:val="goog_rdk_260"/>
          <w:id w:val="-1181358426"/>
        </w:sdtPr>
        <w:sdtEndPr/>
        <w:sdtContent>
          <w:ins w:id="479"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KR bias plots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(a) KR bias plots showing the orientation of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(b) KR bias plots showing the orientation of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w:t>
      </w:r>
    </w:p>
    <w:p w14:paraId="00000234"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6" w14:textId="77777777" w:rsidR="00C92779" w:rsidRDefault="00F34336">
      <w:pPr>
        <w:pBdr>
          <w:top w:val="nil"/>
          <w:left w:val="nil"/>
          <w:bottom w:val="nil"/>
          <w:right w:val="nil"/>
          <w:between w:val="nil"/>
        </w:pBdr>
        <w:spacing w:line="480" w:lineRule="auto"/>
        <w:jc w:val="both"/>
        <w:rPr>
          <w:color w:val="000000"/>
        </w:rPr>
      </w:pPr>
      <w:sdt>
        <w:sdtPr>
          <w:tag w:val="goog_rdk_262"/>
          <w:id w:val="-648127070"/>
        </w:sdtPr>
        <w:sdtEndPr/>
        <w:sdtContent>
          <w:del w:id="480"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S6</w:t>
      </w:r>
      <w:sdt>
        <w:sdtPr>
          <w:tag w:val="goog_rdk_263"/>
          <w:id w:val="1472946879"/>
        </w:sdtPr>
        <w:sdtEndPr/>
        <w:sdtContent>
          <w:ins w:id="481"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alignments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families (a)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C-terminal repeat. (b)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N-terminal repeat.</w:t>
      </w:r>
    </w:p>
    <w:p w14:paraId="0000023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38" w14:textId="77777777" w:rsidR="00C92779" w:rsidRDefault="00F34336">
      <w:pPr>
        <w:pBdr>
          <w:top w:val="nil"/>
          <w:left w:val="nil"/>
          <w:bottom w:val="nil"/>
          <w:right w:val="nil"/>
          <w:between w:val="nil"/>
        </w:pBdr>
        <w:spacing w:line="480" w:lineRule="auto"/>
        <w:jc w:val="both"/>
        <w:rPr>
          <w:color w:val="000000"/>
        </w:rPr>
      </w:pPr>
      <w:sdt>
        <w:sdtPr>
          <w:tag w:val="goog_rdk_265"/>
          <w:id w:val="-1845313713"/>
        </w:sdtPr>
        <w:sdtEndPr/>
        <w:sdtContent>
          <w:del w:id="482"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S7</w:t>
      </w:r>
      <w:sdt>
        <w:sdtPr>
          <w:tag w:val="goog_rdk_266"/>
          <w:id w:val="-1882619488"/>
        </w:sdtPr>
        <w:sdtEndPr/>
        <w:sdtContent>
          <w:ins w:id="483"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SBF_1 and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families.</w:t>
      </w:r>
    </w:p>
    <w:p w14:paraId="00000239"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Sequence and topology alignment between SBF_1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N-terminal repeat units. </w:t>
      </w:r>
    </w:p>
    <w:p w14:paraId="000002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(b) KR-bias plots showing the orientation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(c) KR-bias plots showing the orientation of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w:t>
      </w:r>
    </w:p>
    <w:p w14:paraId="000002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C" w14:textId="77777777" w:rsidR="00C92779" w:rsidRDefault="00F34336">
      <w:pPr>
        <w:pBdr>
          <w:top w:val="nil"/>
          <w:left w:val="nil"/>
          <w:bottom w:val="nil"/>
          <w:right w:val="nil"/>
          <w:between w:val="nil"/>
        </w:pBdr>
        <w:spacing w:line="480" w:lineRule="auto"/>
        <w:jc w:val="both"/>
        <w:rPr>
          <w:color w:val="000000"/>
        </w:rPr>
      </w:pPr>
      <w:sdt>
        <w:sdtPr>
          <w:tag w:val="goog_rdk_268"/>
          <w:id w:val="986985799"/>
        </w:sdtPr>
        <w:sdtEndPr/>
        <w:sdtContent>
          <w:del w:id="484"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S8</w:t>
      </w:r>
      <w:sdt>
        <w:sdtPr>
          <w:tag w:val="goog_rdk_269"/>
          <w:id w:val="869262516"/>
        </w:sdtPr>
        <w:sdtEndPr/>
        <w:sdtContent>
          <w:ins w:id="485"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Sequence and topology alignment between full-length Na_H_exchanger_1 and Na_H_Exchanger_2 subfamilies (Same fold-type).</w:t>
      </w:r>
    </w:p>
    <w:p w14:paraId="000002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E" w14:textId="77777777" w:rsidR="00C92779" w:rsidRDefault="00F34336">
      <w:pPr>
        <w:pBdr>
          <w:top w:val="nil"/>
          <w:left w:val="nil"/>
          <w:bottom w:val="nil"/>
          <w:right w:val="nil"/>
          <w:between w:val="nil"/>
        </w:pBdr>
        <w:spacing w:line="480" w:lineRule="auto"/>
        <w:jc w:val="both"/>
        <w:rPr>
          <w:color w:val="000000"/>
        </w:rPr>
      </w:pPr>
      <w:sdt>
        <w:sdtPr>
          <w:tag w:val="goog_rdk_271"/>
          <w:id w:val="882212501"/>
        </w:sdtPr>
        <w:sdtEndPr/>
        <w:sdtContent>
          <w:del w:id="486"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S9</w:t>
      </w:r>
      <w:sdt>
        <w:sdtPr>
          <w:tag w:val="goog_rdk_272"/>
          <w:id w:val="-2043194573"/>
        </w:sdtPr>
        <w:sdtEndPr/>
        <w:sdtContent>
          <w:ins w:id="487"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pairs of families within the same fold-type containing full-length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2HCT.</w:t>
      </w:r>
    </w:p>
    <w:p w14:paraId="0000023F"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0" w14:textId="77777777" w:rsidR="00C92779" w:rsidRDefault="00F34336">
      <w:pPr>
        <w:pBdr>
          <w:top w:val="nil"/>
          <w:left w:val="nil"/>
          <w:bottom w:val="nil"/>
          <w:right w:val="nil"/>
          <w:between w:val="nil"/>
        </w:pBdr>
        <w:spacing w:line="480" w:lineRule="auto"/>
        <w:jc w:val="both"/>
        <w:rPr>
          <w:color w:val="000000"/>
        </w:rPr>
      </w:pPr>
      <w:sdt>
        <w:sdtPr>
          <w:tag w:val="goog_rdk_274"/>
          <w:id w:val="355938084"/>
        </w:sdtPr>
        <w:sdtEndPr/>
        <w:sdtContent>
          <w:del w:id="488"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S10</w:t>
      </w:r>
      <w:sdt>
        <w:sdtPr>
          <w:tag w:val="goog_rdk_275"/>
          <w:id w:val="-624461840"/>
        </w:sdtPr>
        <w:sdtEndPr/>
        <w:sdtContent>
          <w:ins w:id="489"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 families. (a) Sequence and topology alignment between pairs of families from different fold-types containing full-length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.(b)Structure superposition of families belonging to two families with known structure (PDB id: 4n7w, 4bwz). The gain of helices in one of the broken transporters is highlighted in brown. </w:t>
      </w:r>
    </w:p>
    <w:p w14:paraId="00000241"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3" w14:textId="77777777" w:rsidR="00C92779" w:rsidRDefault="00F34336">
      <w:pPr>
        <w:pBdr>
          <w:top w:val="nil"/>
          <w:left w:val="nil"/>
          <w:bottom w:val="nil"/>
          <w:right w:val="nil"/>
          <w:between w:val="nil"/>
        </w:pBdr>
        <w:spacing w:line="360" w:lineRule="auto"/>
        <w:ind w:left="-283"/>
        <w:jc w:val="both"/>
        <w:rPr>
          <w:color w:val="000000"/>
        </w:rPr>
      </w:pPr>
      <w:sdt>
        <w:sdtPr>
          <w:tag w:val="goog_rdk_277"/>
          <w:id w:val="2083251367"/>
        </w:sdtPr>
        <w:sdtEndPr/>
        <w:sdtContent>
          <w:del w:id="490"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S1</w:t>
      </w:r>
      <w:sdt>
        <w:sdtPr>
          <w:tag w:val="goog_rdk_278"/>
          <w:id w:val="1204224203"/>
        </w:sdtPr>
        <w:sdtEndPr/>
        <w:sdtContent>
          <w:ins w:id="491"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Information about the MSAs for each family.</w:t>
      </w:r>
      <w:r w:rsidR="00961E66">
        <w:rPr>
          <w:rFonts w:ascii="Times New Roman" w:eastAsia="Times New Roman" w:hAnsi="Times New Roman" w:cs="Times New Roman"/>
          <w:b/>
          <w:color w:val="000000"/>
        </w:rPr>
        <w:t xml:space="preserve"> </w:t>
      </w:r>
      <w:proofErr w:type="spellStart"/>
      <w:r w:rsidR="00961E66">
        <w:rPr>
          <w:rFonts w:ascii="Times New Roman" w:eastAsia="Times New Roman" w:hAnsi="Times New Roman" w:cs="Times New Roman"/>
          <w:color w:val="000000"/>
        </w:rPr>
        <w:t>Meff</w:t>
      </w:r>
      <w:proofErr w:type="spellEnd"/>
      <w:r w:rsidR="00961E66">
        <w:rPr>
          <w:rFonts w:ascii="Times New Roman" w:eastAsia="Times New Roman" w:hAnsi="Times New Roman" w:cs="Times New Roman"/>
          <w:color w:val="000000"/>
        </w:rPr>
        <w:t xml:space="preserve"> score calculated for each family MSA, the </w:t>
      </w:r>
      <w:proofErr w:type="spellStart"/>
      <w:r w:rsidR="00961E66">
        <w:rPr>
          <w:rFonts w:ascii="Times New Roman" w:eastAsia="Times New Roman" w:hAnsi="Times New Roman" w:cs="Times New Roman"/>
          <w:color w:val="000000"/>
        </w:rPr>
        <w:t>Pcons</w:t>
      </w:r>
      <w:proofErr w:type="spellEnd"/>
      <w:r w:rsidR="00961E66">
        <w:rPr>
          <w:rFonts w:ascii="Times New Roman" w:eastAsia="Times New Roman" w:hAnsi="Times New Roman" w:cs="Times New Roman"/>
          <w:color w:val="000000"/>
        </w:rPr>
        <w:t xml:space="preserve">-score, the </w:t>
      </w:r>
      <w:proofErr w:type="spellStart"/>
      <w:r w:rsidR="00961E66">
        <w:rPr>
          <w:rFonts w:ascii="Times New Roman" w:eastAsia="Times New Roman" w:hAnsi="Times New Roman" w:cs="Times New Roman"/>
          <w:color w:val="000000"/>
        </w:rPr>
        <w:t>TMscore</w:t>
      </w:r>
      <w:proofErr w:type="spellEnd"/>
      <w:r w:rsidR="00961E66">
        <w:rPr>
          <w:rFonts w:ascii="Times New Roman" w:eastAsia="Times New Roman" w:hAnsi="Times New Roman" w:cs="Times New Roman"/>
          <w:color w:val="000000"/>
        </w:rPr>
        <w:t xml:space="preserv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14:paraId="00000244" w14:textId="77777777" w:rsidR="00C92779" w:rsidRDefault="00961E66">
      <w:pPr>
        <w:pBdr>
          <w:top w:val="nil"/>
          <w:left w:val="nil"/>
          <w:bottom w:val="nil"/>
          <w:right w:val="nil"/>
          <w:between w:val="nil"/>
        </w:pBdr>
        <w:spacing w:line="360" w:lineRule="auto"/>
        <w:ind w:left="-1980"/>
        <w:jc w:val="both"/>
        <w:rPr>
          <w:color w:val="000000"/>
        </w:rPr>
      </w:pPr>
      <w:r>
        <w:rPr>
          <w:rFonts w:ascii="Times New Roman" w:eastAsia="Times New Roman" w:hAnsi="Times New Roman" w:cs="Times New Roman"/>
          <w:color w:val="000000"/>
        </w:rPr>
        <w:t xml:space="preserve">                         </w:t>
      </w:r>
    </w:p>
    <w:p w14:paraId="00000245" w14:textId="77777777" w:rsidR="00C92779" w:rsidRDefault="00F34336">
      <w:pPr>
        <w:pBdr>
          <w:top w:val="nil"/>
          <w:left w:val="nil"/>
          <w:bottom w:val="nil"/>
          <w:right w:val="nil"/>
          <w:between w:val="nil"/>
        </w:pBdr>
        <w:spacing w:line="360" w:lineRule="auto"/>
        <w:ind w:left="-283"/>
        <w:jc w:val="both"/>
        <w:rPr>
          <w:color w:val="000000"/>
        </w:rPr>
      </w:pPr>
      <w:sdt>
        <w:sdtPr>
          <w:tag w:val="goog_rdk_280"/>
          <w:id w:val="-1439449970"/>
        </w:sdtPr>
        <w:sdtEndPr/>
        <w:sdtContent>
          <w:del w:id="492"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S2</w:t>
      </w:r>
      <w:sdt>
        <w:sdtPr>
          <w:tag w:val="goog_rdk_281"/>
          <w:id w:val="-35130410"/>
        </w:sdtPr>
        <w:sdtEndPr/>
        <w:sdtContent>
          <w:ins w:id="493"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family.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does not align full length with the structure template. It instead aligns with the repeats in N- C-terminal way.</w:t>
      </w:r>
    </w:p>
    <w:p w14:paraId="00000246"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7"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8"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9"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A"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B"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C"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D" w14:textId="77777777" w:rsidR="00C92779" w:rsidRDefault="00C92779">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b/>
          <w:color w:val="000000"/>
        </w:rPr>
      </w:pPr>
    </w:p>
    <w:p w14:paraId="0000024E" w14:textId="77777777" w:rsidR="00C92779" w:rsidRDefault="00C92779">
      <w:pPr>
        <w:widowControl w:val="0"/>
        <w:pBdr>
          <w:top w:val="nil"/>
          <w:left w:val="nil"/>
          <w:bottom w:val="nil"/>
          <w:right w:val="nil"/>
          <w:between w:val="nil"/>
        </w:pBdr>
        <w:rPr>
          <w:color w:val="000000"/>
        </w:rPr>
      </w:pPr>
    </w:p>
    <w:sectPr w:rsidR="00C92779">
      <w:headerReference w:type="default" r:id="rId134"/>
      <w:footerReference w:type="default" r:id="rId135"/>
      <w:pgSz w:w="12240" w:h="15840"/>
      <w:pgMar w:top="777" w:right="1440" w:bottom="777" w:left="2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CF62" w14:textId="77777777" w:rsidR="00F34336" w:rsidRDefault="00F34336">
      <w:pPr>
        <w:spacing w:line="240" w:lineRule="auto"/>
      </w:pPr>
      <w:r>
        <w:separator/>
      </w:r>
    </w:p>
  </w:endnote>
  <w:endnote w:type="continuationSeparator" w:id="0">
    <w:p w14:paraId="3B62EFC1" w14:textId="77777777" w:rsidR="00F34336" w:rsidRDefault="00F34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0" w14:textId="3C19D247" w:rsidR="00C92779" w:rsidRDefault="00961E66">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02445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26DB" w14:textId="77777777" w:rsidR="00F34336" w:rsidRDefault="00F34336">
      <w:pPr>
        <w:spacing w:line="240" w:lineRule="auto"/>
      </w:pPr>
      <w:r>
        <w:separator/>
      </w:r>
    </w:p>
  </w:footnote>
  <w:footnote w:type="continuationSeparator" w:id="0">
    <w:p w14:paraId="0DB6B57E" w14:textId="77777777" w:rsidR="00F34336" w:rsidRDefault="00F34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F" w14:textId="77777777" w:rsidR="00C92779" w:rsidRDefault="00961E66">
    <w:pPr>
      <w:pBdr>
        <w:top w:val="nil"/>
        <w:left w:val="nil"/>
        <w:bottom w:val="nil"/>
        <w:right w:val="nil"/>
        <w:between w:val="nil"/>
      </w:pBdr>
      <w:rPr>
        <w:color w:val="000000"/>
      </w:rPr>
    </w:pPr>
    <w:r>
      <w:rPr>
        <w:color w:val="000000"/>
      </w:rPr>
      <w:t>CPAFOLD - Evolution of the CPA fold.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765A"/>
    <w:multiLevelType w:val="multilevel"/>
    <w:tmpl w:val="5CF24E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79"/>
    <w:rsid w:val="0002445F"/>
    <w:rsid w:val="001E4B8C"/>
    <w:rsid w:val="00961E66"/>
    <w:rsid w:val="00AE1891"/>
    <w:rsid w:val="00C92779"/>
    <w:rsid w:val="00F343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5EF"/>
  <w15:docId w15:val="{366C550B-85DD-4742-BADA-6A0FB52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Subtitle">
    <w:name w:val="Subtitle"/>
    <w:basedOn w:val="Normal"/>
    <w:next w:val="Normal"/>
    <w:uiPriority w:val="11"/>
    <w:qFormat/>
    <w:pPr>
      <w:keepNext/>
      <w:keepLines/>
      <w:pBdr>
        <w:top w:val="nil"/>
        <w:left w:val="nil"/>
        <w:bottom w:val="nil"/>
        <w:right w:val="nil"/>
        <w:between w:val="nil"/>
      </w:pBdr>
      <w:spacing w:line="480" w:lineRule="auto"/>
      <w:jc w:val="both"/>
    </w:pPr>
    <w:rPr>
      <w:rFonts w:ascii="Times New Roman" w:eastAsia="Times New Roman" w:hAnsi="Times New Roman" w:cs="Times New Roman"/>
      <w:color w:val="00000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DE315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E3152"/>
    <w:rPr>
      <w:rFonts w:ascii="Segoe UI" w:hAnsi="Segoe UI" w:cs="Mangal"/>
      <w:sz w:val="18"/>
      <w:szCs w:val="16"/>
    </w:rPr>
  </w:style>
  <w:style w:type="character" w:styleId="CommentReference">
    <w:name w:val="annotation reference"/>
    <w:basedOn w:val="DefaultParagraphFont"/>
    <w:uiPriority w:val="99"/>
    <w:semiHidden/>
    <w:unhideWhenUsed/>
    <w:rsid w:val="00D322D6"/>
    <w:rPr>
      <w:sz w:val="16"/>
      <w:szCs w:val="16"/>
    </w:rPr>
  </w:style>
  <w:style w:type="paragraph" w:styleId="CommentText">
    <w:name w:val="annotation text"/>
    <w:basedOn w:val="Normal"/>
    <w:link w:val="CommentTextChar"/>
    <w:uiPriority w:val="99"/>
    <w:semiHidden/>
    <w:unhideWhenUsed/>
    <w:rsid w:val="00D322D6"/>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322D6"/>
    <w:rPr>
      <w:rFonts w:cs="Mangal"/>
      <w:szCs w:val="18"/>
    </w:rPr>
  </w:style>
  <w:style w:type="paragraph" w:styleId="CommentSubject">
    <w:name w:val="annotation subject"/>
    <w:basedOn w:val="CommentText"/>
    <w:next w:val="CommentText"/>
    <w:link w:val="CommentSubjectChar"/>
    <w:uiPriority w:val="99"/>
    <w:semiHidden/>
    <w:unhideWhenUsed/>
    <w:rsid w:val="00D322D6"/>
    <w:rPr>
      <w:b/>
      <w:bCs/>
    </w:rPr>
  </w:style>
  <w:style w:type="character" w:customStyle="1" w:styleId="CommentSubjectChar">
    <w:name w:val="Comment Subject Char"/>
    <w:basedOn w:val="CommentTextChar"/>
    <w:link w:val="CommentSubject"/>
    <w:uiPriority w:val="99"/>
    <w:semiHidden/>
    <w:rsid w:val="00D322D6"/>
    <w:rPr>
      <w:rFonts w:cs="Mangal"/>
      <w:b/>
      <w:bCs/>
      <w:szCs w:val="18"/>
    </w:rPr>
  </w:style>
  <w:style w:type="character" w:customStyle="1" w:styleId="id-label">
    <w:name w:val="id-label"/>
    <w:basedOn w:val="DefaultParagraphFont"/>
    <w:rsid w:val="00DF6497"/>
  </w:style>
  <w:style w:type="character" w:styleId="Strong">
    <w:name w:val="Strong"/>
    <w:basedOn w:val="DefaultParagraphFont"/>
    <w:uiPriority w:val="22"/>
    <w:qFormat/>
    <w:rsid w:val="00DF6497"/>
    <w:rPr>
      <w:b/>
      <w:bCs/>
    </w:rPr>
  </w:style>
  <w:style w:type="character" w:customStyle="1" w:styleId="identifier">
    <w:name w:val="identifier"/>
    <w:basedOn w:val="DefaultParagraphFont"/>
    <w:rsid w:val="00DF6497"/>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E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560">
      <w:bodyDiv w:val="1"/>
      <w:marLeft w:val="0"/>
      <w:marRight w:val="0"/>
      <w:marTop w:val="0"/>
      <w:marBottom w:val="0"/>
      <w:divBdr>
        <w:top w:val="none" w:sz="0" w:space="0" w:color="auto"/>
        <w:left w:val="none" w:sz="0" w:space="0" w:color="auto"/>
        <w:bottom w:val="none" w:sz="0" w:space="0" w:color="auto"/>
        <w:right w:val="none" w:sz="0" w:space="0" w:color="auto"/>
      </w:divBdr>
      <w:divsChild>
        <w:div w:id="764543420">
          <w:marLeft w:val="0"/>
          <w:marRight w:val="0"/>
          <w:marTop w:val="0"/>
          <w:marBottom w:val="0"/>
          <w:divBdr>
            <w:top w:val="none" w:sz="0" w:space="0" w:color="auto"/>
            <w:left w:val="none" w:sz="0" w:space="0" w:color="auto"/>
            <w:bottom w:val="none" w:sz="0" w:space="0" w:color="auto"/>
            <w:right w:val="none" w:sz="0" w:space="0" w:color="auto"/>
          </w:divBdr>
          <w:divsChild>
            <w:div w:id="1867986415">
              <w:marLeft w:val="0"/>
              <w:marRight w:val="0"/>
              <w:marTop w:val="0"/>
              <w:marBottom w:val="0"/>
              <w:divBdr>
                <w:top w:val="none" w:sz="0" w:space="0" w:color="auto"/>
                <w:left w:val="none" w:sz="0" w:space="0" w:color="auto"/>
                <w:bottom w:val="none" w:sz="0" w:space="0" w:color="auto"/>
                <w:right w:val="none" w:sz="0" w:space="0" w:color="auto"/>
              </w:divBdr>
              <w:divsChild>
                <w:div w:id="19842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471">
      <w:bodyDiv w:val="1"/>
      <w:marLeft w:val="0"/>
      <w:marRight w:val="0"/>
      <w:marTop w:val="0"/>
      <w:marBottom w:val="0"/>
      <w:divBdr>
        <w:top w:val="none" w:sz="0" w:space="0" w:color="auto"/>
        <w:left w:val="none" w:sz="0" w:space="0" w:color="auto"/>
        <w:bottom w:val="none" w:sz="0" w:space="0" w:color="auto"/>
        <w:right w:val="none" w:sz="0" w:space="0" w:color="auto"/>
      </w:divBdr>
      <w:divsChild>
        <w:div w:id="1229531512">
          <w:marLeft w:val="0"/>
          <w:marRight w:val="0"/>
          <w:marTop w:val="0"/>
          <w:marBottom w:val="0"/>
          <w:divBdr>
            <w:top w:val="none" w:sz="0" w:space="0" w:color="auto"/>
            <w:left w:val="none" w:sz="0" w:space="0" w:color="auto"/>
            <w:bottom w:val="none" w:sz="0" w:space="0" w:color="auto"/>
            <w:right w:val="none" w:sz="0" w:space="0" w:color="auto"/>
          </w:divBdr>
          <w:divsChild>
            <w:div w:id="146021583">
              <w:marLeft w:val="0"/>
              <w:marRight w:val="0"/>
              <w:marTop w:val="0"/>
              <w:marBottom w:val="0"/>
              <w:divBdr>
                <w:top w:val="none" w:sz="0" w:space="0" w:color="auto"/>
                <w:left w:val="none" w:sz="0" w:space="0" w:color="auto"/>
                <w:bottom w:val="none" w:sz="0" w:space="0" w:color="auto"/>
                <w:right w:val="none" w:sz="0" w:space="0" w:color="auto"/>
              </w:divBdr>
              <w:divsChild>
                <w:div w:id="1736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TInP4P/xrBqb" TargetMode="External"/><Relationship Id="rId21" Type="http://schemas.openxmlformats.org/officeDocument/2006/relationships/hyperlink" Target="https://paperpile.com/c/TInP4P/j4Ueu" TargetMode="External"/><Relationship Id="rId42" Type="http://schemas.openxmlformats.org/officeDocument/2006/relationships/hyperlink" Target="https://paperpile.com/c/TInP4P/0OJ7" TargetMode="External"/><Relationship Id="rId63" Type="http://schemas.openxmlformats.org/officeDocument/2006/relationships/hyperlink" Target="http://dx.doi.org/10.1161/01.res.85.9.777" TargetMode="External"/><Relationship Id="rId84" Type="http://schemas.openxmlformats.org/officeDocument/2006/relationships/hyperlink" Target="http://paperpile.com/b/TInP4P/XBLR9" TargetMode="External"/><Relationship Id="rId138" Type="http://schemas.openxmlformats.org/officeDocument/2006/relationships/theme" Target="theme/theme1.xml"/><Relationship Id="rId16" Type="http://schemas.openxmlformats.org/officeDocument/2006/relationships/hyperlink" Target="https://paperpile.com/c/TInP4P/oYxHi" TargetMode="External"/><Relationship Id="rId107" Type="http://schemas.openxmlformats.org/officeDocument/2006/relationships/hyperlink" Target="http://paperpile.com/b/TInP4P/TODEP" TargetMode="External"/><Relationship Id="rId11" Type="http://schemas.openxmlformats.org/officeDocument/2006/relationships/hyperlink" Target="https://paperpile.com/c/TInP4P/TztWQ+OwoPE+vDzTS+kyDB4" TargetMode="External"/><Relationship Id="rId32" Type="http://schemas.openxmlformats.org/officeDocument/2006/relationships/hyperlink" Target="https://paperpile.com/c/TInP4P/dJBgA" TargetMode="External"/><Relationship Id="rId37" Type="http://schemas.openxmlformats.org/officeDocument/2006/relationships/hyperlink" Target="https://paperpile.com/c/TInP4P/Fzwym+0nN62" TargetMode="External"/><Relationship Id="rId53" Type="http://schemas.openxmlformats.org/officeDocument/2006/relationships/hyperlink" Target="http://paperpile.com/b/TInP4P/nbCeW" TargetMode="External"/><Relationship Id="rId58" Type="http://schemas.openxmlformats.org/officeDocument/2006/relationships/hyperlink" Target="http://paperpile.com/b/TInP4P/kyDB4" TargetMode="External"/><Relationship Id="rId74" Type="http://schemas.openxmlformats.org/officeDocument/2006/relationships/hyperlink" Target="http://paperpile.com/b/TInP4P/QiWcq" TargetMode="External"/><Relationship Id="rId79" Type="http://schemas.openxmlformats.org/officeDocument/2006/relationships/hyperlink" Target="http://dx.doi.org/10.1146/annurev-biochem-060815-014520" TargetMode="External"/><Relationship Id="rId102" Type="http://schemas.openxmlformats.org/officeDocument/2006/relationships/hyperlink" Target="http://paperpile.com/b/TInP4P/CAm3p" TargetMode="External"/><Relationship Id="rId123" Type="http://schemas.openxmlformats.org/officeDocument/2006/relationships/hyperlink" Target="http://paperpile.com/b/TInP4P/g8icn" TargetMode="External"/><Relationship Id="rId128" Type="http://schemas.openxmlformats.org/officeDocument/2006/relationships/hyperlink" Target="http://paperpile.com/b/TInP4P/CVVW" TargetMode="External"/><Relationship Id="rId5" Type="http://schemas.openxmlformats.org/officeDocument/2006/relationships/settings" Target="settings.xml"/><Relationship Id="rId90" Type="http://schemas.openxmlformats.org/officeDocument/2006/relationships/hyperlink" Target="http://paperpile.com/b/TInP4P/dJBgA" TargetMode="External"/><Relationship Id="rId95" Type="http://schemas.openxmlformats.org/officeDocument/2006/relationships/hyperlink" Target="http://paperpile.com/b/TInP4P/Fzwym" TargetMode="External"/><Relationship Id="rId22" Type="http://schemas.openxmlformats.org/officeDocument/2006/relationships/hyperlink" Target="https://paperpile.com/c/TInP4P/mK9DP" TargetMode="External"/><Relationship Id="rId27" Type="http://schemas.openxmlformats.org/officeDocument/2006/relationships/hyperlink" Target="http://cpafold.bioinfo.se/" TargetMode="External"/><Relationship Id="rId43" Type="http://schemas.openxmlformats.org/officeDocument/2006/relationships/hyperlink" Target="https://paperpile.com/c/TInP4P/OTM3U" TargetMode="External"/><Relationship Id="rId48" Type="http://schemas.openxmlformats.org/officeDocument/2006/relationships/hyperlink" Target="https://paperpile.com/c/TInP4P/C2gSw" TargetMode="External"/><Relationship Id="rId64" Type="http://schemas.openxmlformats.org/officeDocument/2006/relationships/hyperlink" Target="http://paperpile.com/b/TInP4P/etjWA" TargetMode="External"/><Relationship Id="rId69" Type="http://schemas.openxmlformats.org/officeDocument/2006/relationships/hyperlink" Target="http://dx.doi.org/10.7554/eLife.53853" TargetMode="External"/><Relationship Id="rId113" Type="http://schemas.openxmlformats.org/officeDocument/2006/relationships/hyperlink" Target="http://paperpile.com/b/TInP4P/dQ2rl" TargetMode="External"/><Relationship Id="rId118" Type="http://schemas.openxmlformats.org/officeDocument/2006/relationships/hyperlink" Target="http://paperpile.com/b/TInP4P/m2IQj" TargetMode="External"/><Relationship Id="rId134" Type="http://schemas.openxmlformats.org/officeDocument/2006/relationships/header" Target="header1.xml"/><Relationship Id="rId80" Type="http://schemas.openxmlformats.org/officeDocument/2006/relationships/hyperlink" Target="http://paperpile.com/b/TInP4P/mK9DP" TargetMode="External"/><Relationship Id="rId85" Type="http://schemas.openxmlformats.org/officeDocument/2006/relationships/hyperlink" Target="http://paperpile.com/b/TInP4P/AzffJ" TargetMode="External"/><Relationship Id="rId12" Type="http://schemas.openxmlformats.org/officeDocument/2006/relationships/hyperlink" Target="https://paperpile.com/c/TInP4P/Jz4so+A6QGo" TargetMode="External"/><Relationship Id="rId17" Type="http://schemas.openxmlformats.org/officeDocument/2006/relationships/hyperlink" Target="https://paperpile.com/c/TInP4P/q5WkG+KhOdZ" TargetMode="External"/><Relationship Id="rId33" Type="http://schemas.openxmlformats.org/officeDocument/2006/relationships/hyperlink" Target="https://paperpile.com/c/TInP4P/5F69c+30zLD" TargetMode="External"/><Relationship Id="rId38" Type="http://schemas.openxmlformats.org/officeDocument/2006/relationships/hyperlink" Target="https://paperpile.com/c/TInP4P/MC6BF" TargetMode="External"/><Relationship Id="rId59" Type="http://schemas.openxmlformats.org/officeDocument/2006/relationships/hyperlink" Target="http://dx.doi.org/10.1038/s41467-018-06770-5" TargetMode="External"/><Relationship Id="rId103" Type="http://schemas.openxmlformats.org/officeDocument/2006/relationships/hyperlink" Target="http://dx.doi.org/10.1093/nar/gkv485" TargetMode="External"/><Relationship Id="rId108" Type="http://schemas.openxmlformats.org/officeDocument/2006/relationships/hyperlink" Target="http://paperpile.com/b/TInP4P/V7V8X" TargetMode="External"/><Relationship Id="rId124" Type="http://schemas.openxmlformats.org/officeDocument/2006/relationships/hyperlink" Target="http://paperpile.com/b/TInP4P/yC91W" TargetMode="External"/><Relationship Id="rId129" Type="http://schemas.openxmlformats.org/officeDocument/2006/relationships/hyperlink" Target="http://dx.doi.org/10.1038/nature06387" TargetMode="External"/><Relationship Id="rId54" Type="http://schemas.openxmlformats.org/officeDocument/2006/relationships/hyperlink" Target="http://paperpile.com/b/TInP4P/scb0P" TargetMode="External"/><Relationship Id="rId70" Type="http://schemas.openxmlformats.org/officeDocument/2006/relationships/hyperlink" Target="http://paperpile.com/b/TInP4P/ng5KK" TargetMode="External"/><Relationship Id="rId75" Type="http://schemas.openxmlformats.org/officeDocument/2006/relationships/hyperlink" Target="http://dx.doi.org/10.1146/annurev-biophys-051013-023008" TargetMode="External"/><Relationship Id="rId91" Type="http://schemas.openxmlformats.org/officeDocument/2006/relationships/hyperlink" Target="http://paperpile.com/b/TInP4P/5F69c" TargetMode="External"/><Relationship Id="rId96" Type="http://schemas.openxmlformats.org/officeDocument/2006/relationships/hyperlink" Target="http://paperpile.com/b/TInP4P/eaBuS"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aperpile.com/c/TInP4P/6Zoht" TargetMode="External"/><Relationship Id="rId28" Type="http://schemas.openxmlformats.org/officeDocument/2006/relationships/hyperlink" Target="https://paperpile.com/c/TInP4P/12FLh" TargetMode="External"/><Relationship Id="rId49" Type="http://schemas.openxmlformats.org/officeDocument/2006/relationships/hyperlink" Target="http://cpafold.bioinfo.se/" TargetMode="External"/><Relationship Id="rId114" Type="http://schemas.openxmlformats.org/officeDocument/2006/relationships/hyperlink" Target="http://paperpile.com/b/TInP4P/u7lZi" TargetMode="External"/><Relationship Id="rId119" Type="http://schemas.openxmlformats.org/officeDocument/2006/relationships/hyperlink" Target="http://dx.doi.org/10.1002/cpbi.75" TargetMode="External"/><Relationship Id="rId44" Type="http://schemas.openxmlformats.org/officeDocument/2006/relationships/hyperlink" Target="https://paperpile.com/c/TInP4P/TztWQ" TargetMode="External"/><Relationship Id="rId60" Type="http://schemas.openxmlformats.org/officeDocument/2006/relationships/hyperlink" Target="http://paperpile.com/b/TInP4P/Jz4so" TargetMode="External"/><Relationship Id="rId65" Type="http://schemas.openxmlformats.org/officeDocument/2006/relationships/hyperlink" Target="http://paperpile.com/b/TInP4P/lOaqw" TargetMode="External"/><Relationship Id="rId81" Type="http://schemas.openxmlformats.org/officeDocument/2006/relationships/hyperlink" Target="http://paperpile.com/b/TInP4P/6Zoht" TargetMode="External"/><Relationship Id="rId86" Type="http://schemas.openxmlformats.org/officeDocument/2006/relationships/hyperlink" Target="http://paperpile.com/b/TInP4P/12FLh" TargetMode="External"/><Relationship Id="rId130" Type="http://schemas.openxmlformats.org/officeDocument/2006/relationships/hyperlink" Target="https://paperpile.com/c/TInP4P/CVVW" TargetMode="External"/><Relationship Id="rId135" Type="http://schemas.openxmlformats.org/officeDocument/2006/relationships/footer" Target="footer1.xml"/><Relationship Id="rId13" Type="http://schemas.openxmlformats.org/officeDocument/2006/relationships/hyperlink" Target="https://paperpile.com/c/TInP4P/w5rrN+etjWA" TargetMode="External"/><Relationship Id="rId18" Type="http://schemas.openxmlformats.org/officeDocument/2006/relationships/hyperlink" Target="https://paperpile.com/c/TInP4P/vDzTS" TargetMode="External"/><Relationship Id="rId39" Type="http://schemas.openxmlformats.org/officeDocument/2006/relationships/hyperlink" Target="https://paperpile.com/c/TInP4P/zp5z9" TargetMode="External"/><Relationship Id="rId109" Type="http://schemas.openxmlformats.org/officeDocument/2006/relationships/hyperlink" Target="http://paperpile.com/b/TInP4P/5LuMS" TargetMode="External"/><Relationship Id="rId34" Type="http://schemas.openxmlformats.org/officeDocument/2006/relationships/hyperlink" Target="https://paperpile.com/c/TInP4P/WkhoD" TargetMode="External"/><Relationship Id="rId50" Type="http://schemas.openxmlformats.org/officeDocument/2006/relationships/hyperlink" Target="https://github.com/ElofssonLab/TMplot" TargetMode="External"/><Relationship Id="rId55" Type="http://schemas.openxmlformats.org/officeDocument/2006/relationships/hyperlink" Target="http://paperpile.com/b/TInP4P/TztWQ" TargetMode="External"/><Relationship Id="rId76" Type="http://schemas.openxmlformats.org/officeDocument/2006/relationships/hyperlink" Target="http://paperpile.com/b/TInP4P/f3gsN" TargetMode="External"/><Relationship Id="rId97" Type="http://schemas.openxmlformats.org/officeDocument/2006/relationships/hyperlink" Target="http://dx.doi.org/10.1038/nrm2063" TargetMode="External"/><Relationship Id="rId104" Type="http://schemas.openxmlformats.org/officeDocument/2006/relationships/hyperlink" Target="http://paperpile.com/b/TInP4P/MQSoc" TargetMode="External"/><Relationship Id="rId120" Type="http://schemas.openxmlformats.org/officeDocument/2006/relationships/hyperlink" Target="http://paperpile.com/b/TInP4P/x1RbW" TargetMode="External"/><Relationship Id="rId125" Type="http://schemas.openxmlformats.org/officeDocument/2006/relationships/hyperlink" Target="http://paperpile.com/b/TInP4P/N2ban" TargetMode="External"/><Relationship Id="rId7" Type="http://schemas.openxmlformats.org/officeDocument/2006/relationships/footnotes" Target="footnotes.xml"/><Relationship Id="rId71" Type="http://schemas.openxmlformats.org/officeDocument/2006/relationships/hyperlink" Target="http://paperpile.com/b/TInP4P/BvZoZ" TargetMode="External"/><Relationship Id="rId92" Type="http://schemas.openxmlformats.org/officeDocument/2006/relationships/hyperlink" Target="http://paperpile.com/b/TInP4P/30zLD" TargetMode="External"/><Relationship Id="rId2" Type="http://schemas.openxmlformats.org/officeDocument/2006/relationships/customXml" Target="../customXml/item2.xml"/><Relationship Id="rId29" Type="http://schemas.openxmlformats.org/officeDocument/2006/relationships/hyperlink" Target="https://paperpile.com/c/TInP4P/flRp4" TargetMode="External"/><Relationship Id="rId24" Type="http://schemas.openxmlformats.org/officeDocument/2006/relationships/hyperlink" Target="https://paperpile.com/c/TInP4P/C2gSw" TargetMode="External"/><Relationship Id="rId40" Type="http://schemas.openxmlformats.org/officeDocument/2006/relationships/hyperlink" Target="https://paperpile.com/c/TInP4P/CAm3p" TargetMode="External"/><Relationship Id="rId45" Type="http://schemas.openxmlformats.org/officeDocument/2006/relationships/hyperlink" Target="https://paperpile.com/c/TInP4P/OTM3U" TargetMode="External"/><Relationship Id="rId66" Type="http://schemas.openxmlformats.org/officeDocument/2006/relationships/hyperlink" Target="http://paperpile.com/b/TInP4P/oYxHi" TargetMode="External"/><Relationship Id="rId87" Type="http://schemas.openxmlformats.org/officeDocument/2006/relationships/hyperlink" Target="http://paperpile.com/b/TInP4P/flRp4" TargetMode="External"/><Relationship Id="rId110" Type="http://schemas.openxmlformats.org/officeDocument/2006/relationships/hyperlink" Target="http://paperpile.com/b/TInP4P/gbzL" TargetMode="External"/><Relationship Id="rId115" Type="http://schemas.openxmlformats.org/officeDocument/2006/relationships/hyperlink" Target="http://paperpile.com/b/TInP4P/qXgrw" TargetMode="External"/><Relationship Id="rId131" Type="http://schemas.openxmlformats.org/officeDocument/2006/relationships/hyperlink" Target="https://paperpile.com/c/TInP4P/Fzwym+V7V8X+5LuMS" TargetMode="External"/><Relationship Id="rId136" Type="http://schemas.openxmlformats.org/officeDocument/2006/relationships/fontTable" Target="fontTable.xml"/><Relationship Id="rId61" Type="http://schemas.openxmlformats.org/officeDocument/2006/relationships/hyperlink" Target="http://paperpile.com/b/TInP4P/A6QGo" TargetMode="External"/><Relationship Id="rId82" Type="http://schemas.openxmlformats.org/officeDocument/2006/relationships/hyperlink" Target="http://dx.doi.org/10.1093/nar/gki408" TargetMode="External"/><Relationship Id="rId19" Type="http://schemas.openxmlformats.org/officeDocument/2006/relationships/hyperlink" Target="https://paperpile.com/c/TInP4P/ng5KK" TargetMode="External"/><Relationship Id="rId14" Type="http://schemas.openxmlformats.org/officeDocument/2006/relationships/hyperlink" Target="https://paperpile.com/c/TInP4P/nbCeW" TargetMode="External"/><Relationship Id="rId30" Type="http://schemas.openxmlformats.org/officeDocument/2006/relationships/hyperlink" Target="https://paperpile.com/c/TInP4P/ilhdn" TargetMode="External"/><Relationship Id="rId35" Type="http://schemas.openxmlformats.org/officeDocument/2006/relationships/hyperlink" Target="https://paperpile.com/c/TInP4P/Fzwym" TargetMode="External"/><Relationship Id="rId56" Type="http://schemas.openxmlformats.org/officeDocument/2006/relationships/hyperlink" Target="http://paperpile.com/b/TInP4P/OwoPE" TargetMode="External"/><Relationship Id="rId77" Type="http://schemas.openxmlformats.org/officeDocument/2006/relationships/hyperlink" Target="http://paperpile.com/b/TInP4P/pbmrd" TargetMode="External"/><Relationship Id="rId100" Type="http://schemas.openxmlformats.org/officeDocument/2006/relationships/hyperlink" Target="http://dx.doi.org/10.1006/jmbi.1990.9999" TargetMode="External"/><Relationship Id="rId105" Type="http://schemas.openxmlformats.org/officeDocument/2006/relationships/hyperlink" Target="http://paperpile.com/b/TInP4P/7jXIn" TargetMode="External"/><Relationship Id="rId126" Type="http://schemas.openxmlformats.org/officeDocument/2006/relationships/hyperlink" Target="http://dx.doi.org/10.1093/nar/gki524" TargetMode="External"/><Relationship Id="rId8" Type="http://schemas.openxmlformats.org/officeDocument/2006/relationships/endnotes" Target="endnotes.xml"/><Relationship Id="rId51" Type="http://schemas.openxmlformats.org/officeDocument/2006/relationships/hyperlink" Target="http://paperpile.com/b/TInP4P/CuBNz" TargetMode="External"/><Relationship Id="rId72" Type="http://schemas.openxmlformats.org/officeDocument/2006/relationships/hyperlink" Target="http://paperpile.com/b/TInP4P/zPvCQ" TargetMode="External"/><Relationship Id="rId93" Type="http://schemas.openxmlformats.org/officeDocument/2006/relationships/hyperlink" Target="http://paperpile.com/b/TInP4P/WkhoD" TargetMode="External"/><Relationship Id="rId98" Type="http://schemas.openxmlformats.org/officeDocument/2006/relationships/hyperlink" Target="http://paperpile.com/b/TInP4P/0nN62" TargetMode="External"/><Relationship Id="rId121" Type="http://schemas.openxmlformats.org/officeDocument/2006/relationships/hyperlink" Target="http://dx.doi.org/10.1093/bioinformatics/16.4.404" TargetMode="External"/><Relationship Id="rId3" Type="http://schemas.openxmlformats.org/officeDocument/2006/relationships/numbering" Target="numbering.xml"/><Relationship Id="rId25" Type="http://schemas.openxmlformats.org/officeDocument/2006/relationships/hyperlink" Target="https://paperpile.com/c/TInP4P/XBLR9" TargetMode="External"/><Relationship Id="rId46" Type="http://schemas.openxmlformats.org/officeDocument/2006/relationships/hyperlink" Target="https://paperpile.com/c/TInP4P/mK9DP" TargetMode="External"/><Relationship Id="rId67" Type="http://schemas.openxmlformats.org/officeDocument/2006/relationships/hyperlink" Target="http://paperpile.com/b/TInP4P/q5WkG" TargetMode="External"/><Relationship Id="rId116" Type="http://schemas.openxmlformats.org/officeDocument/2006/relationships/hyperlink" Target="http://dx.doi.org/10.1007/978-1-4939-0366-5_2" TargetMode="External"/><Relationship Id="rId137" Type="http://schemas.microsoft.com/office/2011/relationships/people" Target="people.xml"/><Relationship Id="rId20" Type="http://schemas.openxmlformats.org/officeDocument/2006/relationships/hyperlink" Target="https://paperpile.com/c/TInP4P/pbmrd" TargetMode="External"/><Relationship Id="rId41" Type="http://schemas.openxmlformats.org/officeDocument/2006/relationships/hyperlink" Target="https://paperpile.com/c/TInP4P/0nN62" TargetMode="External"/><Relationship Id="rId62" Type="http://schemas.openxmlformats.org/officeDocument/2006/relationships/hyperlink" Target="http://paperpile.com/b/TInP4P/w5rrN" TargetMode="External"/><Relationship Id="rId83" Type="http://schemas.openxmlformats.org/officeDocument/2006/relationships/hyperlink" Target="http://paperpile.com/b/TInP4P/C2gSw" TargetMode="External"/><Relationship Id="rId88" Type="http://schemas.openxmlformats.org/officeDocument/2006/relationships/hyperlink" Target="http://paperpile.com/b/TInP4P/ilhdn" TargetMode="External"/><Relationship Id="rId111" Type="http://schemas.openxmlformats.org/officeDocument/2006/relationships/hyperlink" Target="http://paperpile.com/b/TInP4P/C9K3" TargetMode="External"/><Relationship Id="rId132" Type="http://schemas.openxmlformats.org/officeDocument/2006/relationships/hyperlink" Target="http://pfam.xfam.org/family/PF04172" TargetMode="External"/><Relationship Id="rId15" Type="http://schemas.openxmlformats.org/officeDocument/2006/relationships/hyperlink" Target="https://paperpile.com/c/TInP4P/nbCeW+lOaqw" TargetMode="External"/><Relationship Id="rId36" Type="http://schemas.openxmlformats.org/officeDocument/2006/relationships/hyperlink" Target="https://paperpile.com/c/TInP4P/eaBuS" TargetMode="External"/><Relationship Id="rId57" Type="http://schemas.openxmlformats.org/officeDocument/2006/relationships/hyperlink" Target="http://paperpile.com/b/TInP4P/vDzTS" TargetMode="External"/><Relationship Id="rId106" Type="http://schemas.openxmlformats.org/officeDocument/2006/relationships/hyperlink" Target="http://paperpile.com/b/TInP4P/0OJ7" TargetMode="External"/><Relationship Id="rId127" Type="http://schemas.openxmlformats.org/officeDocument/2006/relationships/hyperlink" Target="http://paperpile.com/b/TInP4P/28MUf" TargetMode="External"/><Relationship Id="rId10" Type="http://schemas.openxmlformats.org/officeDocument/2006/relationships/hyperlink" Target="https://paperpile.com/c/TInP4P/CuBNz+BupV5+nbCeW+scb0P" TargetMode="External"/><Relationship Id="rId31" Type="http://schemas.openxmlformats.org/officeDocument/2006/relationships/hyperlink" Target="http://cpafold.bioinfo.se/" TargetMode="External"/><Relationship Id="rId52" Type="http://schemas.openxmlformats.org/officeDocument/2006/relationships/hyperlink" Target="http://paperpile.com/b/TInP4P/BupV5" TargetMode="External"/><Relationship Id="rId73" Type="http://schemas.openxmlformats.org/officeDocument/2006/relationships/hyperlink" Target="http://dx.doi.org/10.1016/j.febslet.2005.12.054" TargetMode="External"/><Relationship Id="rId78" Type="http://schemas.openxmlformats.org/officeDocument/2006/relationships/hyperlink" Target="http://paperpile.com/b/TInP4P/j4Ueu" TargetMode="External"/><Relationship Id="rId94" Type="http://schemas.openxmlformats.org/officeDocument/2006/relationships/hyperlink" Target="http://dx.doi.org/10.1101/2020.06.27.174763" TargetMode="External"/><Relationship Id="rId99" Type="http://schemas.openxmlformats.org/officeDocument/2006/relationships/hyperlink" Target="http://paperpile.com/b/TInP4P/MC6BF" TargetMode="External"/><Relationship Id="rId101" Type="http://schemas.openxmlformats.org/officeDocument/2006/relationships/hyperlink" Target="http://paperpile.com/b/TInP4P/zp5z9" TargetMode="External"/><Relationship Id="rId122" Type="http://schemas.openxmlformats.org/officeDocument/2006/relationships/hyperlink" Target="http://paperpile.com/b/TInP4P/2p9T7" TargetMode="External"/><Relationship Id="rId4" Type="http://schemas.openxmlformats.org/officeDocument/2006/relationships/styles" Target="styles.xml"/><Relationship Id="rId9" Type="http://schemas.openxmlformats.org/officeDocument/2006/relationships/hyperlink" Target="mailto:arne@bioinfo.se" TargetMode="External"/><Relationship Id="rId26" Type="http://schemas.openxmlformats.org/officeDocument/2006/relationships/hyperlink" Target="https://paperpile.com/c/TInP4P/AzffJ+C2gSw" TargetMode="External"/><Relationship Id="rId47" Type="http://schemas.openxmlformats.org/officeDocument/2006/relationships/hyperlink" Target="https://paperpile.com/c/TInP4P/6Zoht" TargetMode="External"/><Relationship Id="rId68" Type="http://schemas.openxmlformats.org/officeDocument/2006/relationships/hyperlink" Target="http://paperpile.com/b/TInP4P/KhOdZ" TargetMode="External"/><Relationship Id="rId89" Type="http://schemas.openxmlformats.org/officeDocument/2006/relationships/hyperlink" Target="http://paperpile.com/b/TInP4P/OTM3U" TargetMode="External"/><Relationship Id="rId112" Type="http://schemas.openxmlformats.org/officeDocument/2006/relationships/hyperlink" Target="http://paperpile.com/b/TInP4P/HZz6K" TargetMode="External"/><Relationship Id="rId133" Type="http://schemas.openxmlformats.org/officeDocument/2006/relationships/hyperlink" Target="http://pfam.xfam.org/family/PF04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dTs+Qr0QJSTZhJLAL1O0ncmVQ==">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163BD-CA65-5048-B37A-AFD3AD3D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10976</Words>
  <Characters>62564</Characters>
  <Application>Microsoft Office Word</Application>
  <DocSecurity>0</DocSecurity>
  <Lines>521</Lines>
  <Paragraphs>146</Paragraphs>
  <ScaleCrop>false</ScaleCrop>
  <Company/>
  <LinksUpToDate>false</LinksUpToDate>
  <CharactersWithSpaces>73394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Bassot</dc:creator>
  <cp:lastModifiedBy>Microsoft Office User</cp:lastModifiedBy>
  <cp:revision>4</cp:revision>
  <dcterms:created xsi:type="dcterms:W3CDTF">2021-07-23T19:21:00Z</dcterms:created>
  <dcterms:modified xsi:type="dcterms:W3CDTF">2021-07-23T19:40:00Z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